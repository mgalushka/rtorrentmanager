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F13" w:rsidRDefault="009B5F13" w:rsidP="00847245">
      <w:pPr>
        <w:rPr>
          <w:b/>
        </w:rPr>
      </w:pPr>
      <w:r>
        <w:rPr>
          <w:b/>
        </w:rPr>
        <w:t>ИНТЕРФЕЙС</w:t>
      </w:r>
    </w:p>
    <w:p w:rsidR="009B5F13" w:rsidRDefault="009B5F13" w:rsidP="00847245">
      <w:pPr>
        <w:rPr>
          <w:b/>
        </w:rPr>
      </w:pPr>
      <w:r>
        <w:rPr>
          <w:b/>
        </w:rPr>
        <w:t>Общие настройки</w:t>
      </w:r>
    </w:p>
    <w:p w:rsidR="009B5F13" w:rsidRDefault="009B5F13" w:rsidP="00847245">
      <w:r>
        <w:t xml:space="preserve">Все настройки </w:t>
      </w:r>
      <w:proofErr w:type="spellStart"/>
      <w:r>
        <w:t>инклудятся</w:t>
      </w:r>
      <w:proofErr w:type="spellEnd"/>
      <w:r>
        <w:t xml:space="preserve"> в основной файл и обновляются при нажатии «</w:t>
      </w:r>
      <w:proofErr w:type="spellStart"/>
      <w:r>
        <w:t>ок</w:t>
      </w:r>
      <w:proofErr w:type="spellEnd"/>
      <w:r>
        <w:t>».</w:t>
      </w:r>
    </w:p>
    <w:p w:rsidR="00847245" w:rsidRPr="00847245" w:rsidRDefault="00847245" w:rsidP="00847245">
      <w:pPr>
        <w:rPr>
          <w:b/>
        </w:rPr>
      </w:pPr>
      <w:r w:rsidRPr="00847245">
        <w:rPr>
          <w:b/>
          <w:lang w:val="en-US"/>
        </w:rPr>
        <w:t>JSON</w:t>
      </w:r>
      <w:r w:rsidRPr="00847245">
        <w:rPr>
          <w:b/>
        </w:rPr>
        <w:t xml:space="preserve"> </w:t>
      </w:r>
      <w:r w:rsidRPr="00847245">
        <w:rPr>
          <w:b/>
          <w:lang w:val="en-US"/>
        </w:rPr>
        <w:t>User</w:t>
      </w:r>
      <w:r w:rsidRPr="00847245">
        <w:rPr>
          <w:b/>
        </w:rPr>
        <w:t xml:space="preserve"> </w:t>
      </w:r>
      <w:r w:rsidRPr="00847245">
        <w:rPr>
          <w:b/>
          <w:lang w:val="en-US"/>
        </w:rPr>
        <w:t>Notice</w:t>
      </w:r>
    </w:p>
    <w:p w:rsidR="00847245" w:rsidRPr="00847245" w:rsidRDefault="00847245" w:rsidP="00847245">
      <w:r>
        <w:t>Ответы</w:t>
      </w:r>
      <w:r w:rsidRPr="00847245">
        <w:t xml:space="preserve"> </w:t>
      </w:r>
      <w:r>
        <w:t>в</w:t>
      </w:r>
      <w:r w:rsidRPr="00847245">
        <w:t xml:space="preserve"> </w:t>
      </w:r>
      <w:r>
        <w:t>формате</w:t>
      </w:r>
      <w:r w:rsidRPr="00847245">
        <w:t xml:space="preserve"> </w:t>
      </w:r>
      <w:r>
        <w:rPr>
          <w:lang w:val="en-US"/>
        </w:rPr>
        <w:t>JSON</w:t>
      </w:r>
    </w:p>
    <w:p w:rsidR="00847245" w:rsidRDefault="00847245" w:rsidP="00847245">
      <w:proofErr w:type="spellStart"/>
      <w:proofErr w:type="gramStart"/>
      <w:r w:rsidRPr="008B5661">
        <w:rPr>
          <w:lang w:val="en-US"/>
        </w:rPr>
        <w:t>needUserNotice</w:t>
      </w:r>
      <w:proofErr w:type="spellEnd"/>
      <w:proofErr w:type="gramEnd"/>
      <w:r w:rsidRPr="008B5661">
        <w:t xml:space="preserve"> = “</w:t>
      </w:r>
      <w:r>
        <w:rPr>
          <w:lang w:val="en-US"/>
        </w:rPr>
        <w:t>true</w:t>
      </w:r>
      <w:r w:rsidRPr="008B5661">
        <w:t>”</w:t>
      </w:r>
      <w:r>
        <w:t xml:space="preserve"> – показать пользователю уведомление (будет создано новое диалоговое окно)</w:t>
      </w:r>
    </w:p>
    <w:p w:rsidR="00847245" w:rsidRDefault="00847245" w:rsidP="00847245">
      <w:proofErr w:type="gramStart"/>
      <w:r>
        <w:rPr>
          <w:lang w:val="en-US"/>
        </w:rPr>
        <w:t>title</w:t>
      </w:r>
      <w:proofErr w:type="gramEnd"/>
      <w:r w:rsidRPr="008B5661">
        <w:t xml:space="preserve"> </w:t>
      </w:r>
      <w:r>
        <w:t>– Заголовок окна</w:t>
      </w:r>
    </w:p>
    <w:p w:rsidR="00847245" w:rsidRPr="00847245" w:rsidRDefault="00847245" w:rsidP="00847245">
      <w:proofErr w:type="gramStart"/>
      <w:r>
        <w:rPr>
          <w:lang w:val="en-US"/>
        </w:rPr>
        <w:t>text</w:t>
      </w:r>
      <w:proofErr w:type="gramEnd"/>
      <w:r w:rsidRPr="008B5661">
        <w:t xml:space="preserve"> – </w:t>
      </w:r>
      <w:r>
        <w:rPr>
          <w:lang w:val="en-US"/>
        </w:rPr>
        <w:t>html</w:t>
      </w:r>
      <w:r w:rsidRPr="008B5661">
        <w:t xml:space="preserve"> </w:t>
      </w:r>
      <w:r>
        <w:t>текс окна (</w:t>
      </w:r>
      <w:proofErr w:type="spellStart"/>
      <w:r w:rsidRPr="008B5661">
        <w:rPr>
          <w:b/>
          <w:lang w:val="en-US"/>
        </w:rPr>
        <w:t>todo</w:t>
      </w:r>
      <w:proofErr w:type="spellEnd"/>
      <w:r w:rsidRPr="008B5661">
        <w:t xml:space="preserve"> </w:t>
      </w:r>
      <w:r>
        <w:t xml:space="preserve">решить где создавать это окно – в </w:t>
      </w:r>
      <w:proofErr w:type="spellStart"/>
      <w:r>
        <w:rPr>
          <w:lang w:val="en-US"/>
        </w:rPr>
        <w:t>jsp</w:t>
      </w:r>
      <w:proofErr w:type="spellEnd"/>
      <w:r w:rsidRPr="008B5661">
        <w:t xml:space="preserve"> </w:t>
      </w:r>
      <w:r>
        <w:t xml:space="preserve">или через </w:t>
      </w:r>
      <w:proofErr w:type="spellStart"/>
      <w:r>
        <w:rPr>
          <w:lang w:val="en-US"/>
        </w:rPr>
        <w:t>jquery</w:t>
      </w:r>
      <w:proofErr w:type="spellEnd"/>
      <w:r w:rsidRPr="008B5661">
        <w:t>)</w:t>
      </w:r>
    </w:p>
    <w:p w:rsidR="00847245" w:rsidRPr="00847245" w:rsidRDefault="00847245">
      <w:pPr>
        <w:rPr>
          <w:b/>
        </w:rPr>
      </w:pPr>
      <w:r>
        <w:rPr>
          <w:b/>
        </w:rPr>
        <w:t>ЗАПРОСЫ</w:t>
      </w:r>
    </w:p>
    <w:p w:rsidR="0072259B" w:rsidRPr="008B5661" w:rsidRDefault="008B5661">
      <w:pPr>
        <w:rPr>
          <w:b/>
        </w:rPr>
      </w:pPr>
      <w:r w:rsidRPr="008B5661">
        <w:rPr>
          <w:b/>
        </w:rPr>
        <w:t>Запрос к сервер</w:t>
      </w:r>
      <w:r>
        <w:rPr>
          <w:b/>
        </w:rPr>
        <w:t>у</w:t>
      </w:r>
      <w:r w:rsidRPr="008B5661">
        <w:rPr>
          <w:b/>
        </w:rPr>
        <w:t>:</w:t>
      </w:r>
    </w:p>
    <w:p w:rsidR="008B5661" w:rsidRPr="00847245" w:rsidRDefault="007F11D6">
      <w:hyperlink r:id="rId4" w:history="1">
        <w:r w:rsidR="00847245" w:rsidRPr="003A7904">
          <w:rPr>
            <w:rStyle w:val="a3"/>
            <w:lang w:val="en-US"/>
          </w:rPr>
          <w:t>http</w:t>
        </w:r>
        <w:r w:rsidR="00847245" w:rsidRPr="003A7904">
          <w:rPr>
            <w:rStyle w:val="a3"/>
          </w:rPr>
          <w:t>://</w:t>
        </w:r>
        <w:proofErr w:type="spellStart"/>
        <w:r w:rsidR="00847245" w:rsidRPr="003A7904">
          <w:rPr>
            <w:rStyle w:val="a3"/>
            <w:lang w:val="en-US"/>
          </w:rPr>
          <w:t>localhost</w:t>
        </w:r>
        <w:proofErr w:type="spellEnd"/>
        <w:r w:rsidR="00847245" w:rsidRPr="003A7904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torrent</w:t>
        </w:r>
        <w:r w:rsidR="00847245" w:rsidRPr="003A7904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action</w:t>
        </w:r>
        <w:r w:rsidR="00847245" w:rsidRPr="003A7904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hash</w:t>
        </w:r>
        <w:r w:rsidR="00847245" w:rsidRPr="003A7904">
          <w:rPr>
            <w:rStyle w:val="a3"/>
          </w:rPr>
          <w:t>/</w:t>
        </w:r>
      </w:hyperlink>
      <w:r w:rsidR="008B5661" w:rsidRPr="00847245">
        <w:t xml:space="preserve"> </w:t>
      </w:r>
    </w:p>
    <w:p w:rsidR="008B5661" w:rsidRPr="008B5661" w:rsidRDefault="008B5661" w:rsidP="008B5661">
      <w:pPr>
        <w:rPr>
          <w:lang w:val="en-US"/>
        </w:rPr>
      </w:pPr>
      <w:r>
        <w:t>где</w:t>
      </w:r>
      <w:r w:rsidRPr="008B5661">
        <w:rPr>
          <w:lang w:val="en-US"/>
        </w:rPr>
        <w:t xml:space="preserve"> </w:t>
      </w:r>
      <w:r>
        <w:rPr>
          <w:lang w:val="en-US"/>
        </w:rPr>
        <w:t xml:space="preserve">action - </w:t>
      </w:r>
      <w:r w:rsidRPr="008B5661">
        <w:rPr>
          <w:lang w:val="en-US"/>
        </w:rPr>
        <w:t>start stop remove properties</w:t>
      </w:r>
    </w:p>
    <w:p w:rsidR="008B5661" w:rsidRDefault="008B5661" w:rsidP="008B5661">
      <w:proofErr w:type="gramStart"/>
      <w:r>
        <w:rPr>
          <w:lang w:val="en-US"/>
        </w:rPr>
        <w:t>hash</w:t>
      </w:r>
      <w:proofErr w:type="gramEnd"/>
      <w:r w:rsidRPr="008B5661">
        <w:t xml:space="preserve"> – </w:t>
      </w:r>
      <w:r>
        <w:rPr>
          <w:lang w:val="en-US"/>
        </w:rPr>
        <w:t>upper</w:t>
      </w:r>
      <w:r w:rsidRPr="008B5661">
        <w:t xml:space="preserve"> </w:t>
      </w:r>
      <w:proofErr w:type="spellStart"/>
      <w:r>
        <w:t>хеш</w:t>
      </w:r>
      <w:proofErr w:type="spellEnd"/>
      <w:r>
        <w:t xml:space="preserve"> </w:t>
      </w:r>
      <w:proofErr w:type="spellStart"/>
      <w:r>
        <w:t>торрент</w:t>
      </w:r>
      <w:proofErr w:type="spellEnd"/>
      <w:r>
        <w:t xml:space="preserve"> файла</w:t>
      </w:r>
    </w:p>
    <w:p w:rsidR="008B5661" w:rsidRDefault="008B5661" w:rsidP="008B5661">
      <w:pPr>
        <w:rPr>
          <w:b/>
        </w:rPr>
      </w:pPr>
      <w:r w:rsidRPr="008B5661">
        <w:rPr>
          <w:b/>
        </w:rPr>
        <w:t>Ответ от сервера:</w:t>
      </w:r>
    </w:p>
    <w:p w:rsidR="00847245" w:rsidRPr="00847245" w:rsidRDefault="00847245" w:rsidP="008B5661">
      <w:pPr>
        <w:rPr>
          <w:lang w:val="en-US"/>
        </w:rPr>
      </w:pPr>
      <w:r>
        <w:rPr>
          <w:lang w:val="en-US"/>
        </w:rPr>
        <w:t xml:space="preserve">JSON User Notice </w:t>
      </w:r>
    </w:p>
    <w:p w:rsidR="00847245" w:rsidRPr="00847245" w:rsidRDefault="00847245" w:rsidP="008B5661">
      <w:proofErr w:type="gramStart"/>
      <w:r>
        <w:rPr>
          <w:lang w:val="en-US"/>
        </w:rPr>
        <w:t>text</w:t>
      </w:r>
      <w:proofErr w:type="gramEnd"/>
      <w:r w:rsidRPr="008B5661">
        <w:t xml:space="preserve"> </w:t>
      </w:r>
      <w:r>
        <w:rPr>
          <w:lang w:val="en-US"/>
        </w:rPr>
        <w:t xml:space="preserve">– </w:t>
      </w:r>
      <w:r>
        <w:t xml:space="preserve">форма настроек </w:t>
      </w:r>
      <w:proofErr w:type="spellStart"/>
      <w:r>
        <w:t>торрента</w:t>
      </w:r>
      <w:proofErr w:type="spellEnd"/>
    </w:p>
    <w:p w:rsidR="008B5661" w:rsidRPr="00847245" w:rsidRDefault="00847245" w:rsidP="008B5661">
      <w:pPr>
        <w:rPr>
          <w:b/>
          <w:lang w:val="en-US"/>
        </w:rPr>
      </w:pPr>
      <w:r w:rsidRPr="00847245">
        <w:rPr>
          <w:b/>
        </w:rPr>
        <w:t>Запрос</w:t>
      </w:r>
      <w:r w:rsidRPr="00847245">
        <w:rPr>
          <w:b/>
          <w:lang w:val="en-US"/>
        </w:rPr>
        <w:t xml:space="preserve"> </w:t>
      </w:r>
      <w:r w:rsidRPr="00847245">
        <w:rPr>
          <w:b/>
        </w:rPr>
        <w:t>к</w:t>
      </w:r>
      <w:r w:rsidRPr="00847245">
        <w:rPr>
          <w:b/>
          <w:lang w:val="en-US"/>
        </w:rPr>
        <w:t xml:space="preserve"> </w:t>
      </w:r>
      <w:r w:rsidRPr="00847245">
        <w:rPr>
          <w:b/>
        </w:rPr>
        <w:t>серверу</w:t>
      </w:r>
      <w:r w:rsidRPr="00847245">
        <w:rPr>
          <w:b/>
          <w:lang w:val="en-US"/>
        </w:rPr>
        <w:t>:</w:t>
      </w:r>
    </w:p>
    <w:p w:rsidR="00847245" w:rsidRPr="00847245" w:rsidRDefault="007F11D6" w:rsidP="008B5661">
      <w:hyperlink r:id="rId5" w:history="1">
        <w:r w:rsidR="00847245" w:rsidRPr="003A7904">
          <w:rPr>
            <w:rStyle w:val="a3"/>
            <w:lang w:val="en-US"/>
          </w:rPr>
          <w:t>http</w:t>
        </w:r>
        <w:r w:rsidR="00847245" w:rsidRPr="003A7904">
          <w:rPr>
            <w:rStyle w:val="a3"/>
          </w:rPr>
          <w:t>://</w:t>
        </w:r>
        <w:proofErr w:type="spellStart"/>
        <w:r w:rsidR="00847245" w:rsidRPr="003A7904">
          <w:rPr>
            <w:rStyle w:val="a3"/>
            <w:lang w:val="en-US"/>
          </w:rPr>
          <w:t>localhost</w:t>
        </w:r>
        <w:proofErr w:type="spellEnd"/>
        <w:r w:rsidR="00847245" w:rsidRPr="003A7904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global</w:t>
        </w:r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settings</w:t>
        </w:r>
        <w:r w:rsidR="00847245" w:rsidRPr="003A7904">
          <w:rPr>
            <w:rStyle w:val="a3"/>
          </w:rPr>
          <w:t>/</w:t>
        </w:r>
      </w:hyperlink>
      <w:r w:rsidR="00847245">
        <w:t xml:space="preserve"> </w:t>
      </w:r>
    </w:p>
    <w:p w:rsidR="00847245" w:rsidRDefault="00847245" w:rsidP="008B5661">
      <w:r>
        <w:rPr>
          <w:lang w:val="en-US"/>
        </w:rPr>
        <w:t>POST</w:t>
      </w:r>
      <w:r w:rsidRPr="00847245">
        <w:t xml:space="preserve"> – </w:t>
      </w:r>
      <w:proofErr w:type="spellStart"/>
      <w:r>
        <w:t>мап</w:t>
      </w:r>
      <w:proofErr w:type="spellEnd"/>
      <w:r>
        <w:t xml:space="preserve"> всех настроек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Ответ от сервера:</w:t>
      </w:r>
    </w:p>
    <w:p w:rsidR="00847245" w:rsidRDefault="00847245" w:rsidP="008B5661">
      <w:r w:rsidRPr="00847245">
        <w:t>Нет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Запрос к серверу:</w:t>
      </w:r>
    </w:p>
    <w:p w:rsidR="00847245" w:rsidRPr="00847245" w:rsidRDefault="007F11D6" w:rsidP="008B5661">
      <w:hyperlink r:id="rId6" w:history="1">
        <w:r w:rsidR="00847245" w:rsidRPr="003A7904">
          <w:rPr>
            <w:rStyle w:val="a3"/>
            <w:lang w:val="en-US"/>
          </w:rPr>
          <w:t>http</w:t>
        </w:r>
        <w:r w:rsidR="00847245" w:rsidRPr="00847245">
          <w:rPr>
            <w:rStyle w:val="a3"/>
          </w:rPr>
          <w:t>://</w:t>
        </w:r>
        <w:proofErr w:type="spellStart"/>
        <w:r w:rsidR="00847245" w:rsidRPr="003A7904">
          <w:rPr>
            <w:rStyle w:val="a3"/>
            <w:lang w:val="en-US"/>
          </w:rPr>
          <w:t>localhost</w:t>
        </w:r>
        <w:proofErr w:type="spellEnd"/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torrent</w:t>
        </w:r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configure</w:t>
        </w:r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hash</w:t>
        </w:r>
        <w:r w:rsidR="00847245" w:rsidRPr="00847245">
          <w:rPr>
            <w:rStyle w:val="a3"/>
          </w:rPr>
          <w:t>/</w:t>
        </w:r>
      </w:hyperlink>
    </w:p>
    <w:p w:rsidR="00847245" w:rsidRPr="00847245" w:rsidRDefault="00847245" w:rsidP="008B5661">
      <w:proofErr w:type="gramStart"/>
      <w:r>
        <w:rPr>
          <w:lang w:val="en-US"/>
        </w:rPr>
        <w:t>hash</w:t>
      </w:r>
      <w:proofErr w:type="gramEnd"/>
      <w:r>
        <w:rPr>
          <w:lang w:val="en-US"/>
        </w:rPr>
        <w:t xml:space="preserve"> – </w:t>
      </w:r>
      <w:proofErr w:type="spellStart"/>
      <w:r>
        <w:t>хеш</w:t>
      </w:r>
      <w:proofErr w:type="spellEnd"/>
      <w:r>
        <w:t xml:space="preserve"> обновляемого </w:t>
      </w:r>
      <w:proofErr w:type="spellStart"/>
      <w:r>
        <w:t>торрент</w:t>
      </w:r>
      <w:proofErr w:type="spellEnd"/>
      <w:r>
        <w:t xml:space="preserve"> файла</w:t>
      </w:r>
    </w:p>
    <w:p w:rsidR="00847245" w:rsidRDefault="00847245" w:rsidP="008B5661">
      <w:r>
        <w:rPr>
          <w:lang w:val="en-US"/>
        </w:rPr>
        <w:t>POST</w:t>
      </w:r>
      <w:r w:rsidRPr="00847245">
        <w:t xml:space="preserve"> </w:t>
      </w:r>
      <w:r>
        <w:t>–</w:t>
      </w:r>
      <w:r w:rsidRPr="00847245">
        <w:t xml:space="preserve"> </w:t>
      </w:r>
      <w:proofErr w:type="spellStart"/>
      <w:r>
        <w:t>мап</w:t>
      </w:r>
      <w:proofErr w:type="spellEnd"/>
      <w:r>
        <w:t xml:space="preserve"> всех настроек </w:t>
      </w:r>
      <w:proofErr w:type="spellStart"/>
      <w:r>
        <w:t>торрента</w:t>
      </w:r>
      <w:proofErr w:type="spellEnd"/>
    </w:p>
    <w:p w:rsidR="00847245" w:rsidRDefault="00847245" w:rsidP="008B5661">
      <w:pPr>
        <w:rPr>
          <w:b/>
        </w:rPr>
      </w:pPr>
      <w:r w:rsidRPr="00847245">
        <w:rPr>
          <w:b/>
        </w:rPr>
        <w:t>Ответ от сервера:</w:t>
      </w:r>
    </w:p>
    <w:p w:rsidR="00847245" w:rsidRDefault="00847245" w:rsidP="008B5661">
      <w:r>
        <w:t>Нет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Запрос к серверу:</w:t>
      </w:r>
    </w:p>
    <w:p w:rsidR="00847245" w:rsidRPr="00847245" w:rsidRDefault="007F11D6" w:rsidP="008B5661">
      <w:hyperlink r:id="rId7" w:history="1">
        <w:r w:rsidR="00847245" w:rsidRPr="003A7904">
          <w:rPr>
            <w:rStyle w:val="a3"/>
            <w:lang w:val="en-US"/>
          </w:rPr>
          <w:t>http</w:t>
        </w:r>
        <w:r w:rsidR="00847245" w:rsidRPr="00847245">
          <w:rPr>
            <w:rStyle w:val="a3"/>
          </w:rPr>
          <w:t>://</w:t>
        </w:r>
        <w:proofErr w:type="spellStart"/>
        <w:r w:rsidR="00847245" w:rsidRPr="003A7904">
          <w:rPr>
            <w:rStyle w:val="a3"/>
            <w:lang w:val="en-US"/>
          </w:rPr>
          <w:t>localhost</w:t>
        </w:r>
        <w:proofErr w:type="spellEnd"/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client</w:t>
        </w:r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action</w:t>
        </w:r>
        <w:r w:rsidR="00847245" w:rsidRPr="00847245">
          <w:rPr>
            <w:rStyle w:val="a3"/>
          </w:rPr>
          <w:t>/</w:t>
        </w:r>
      </w:hyperlink>
    </w:p>
    <w:p w:rsidR="00847245" w:rsidRDefault="00847245" w:rsidP="008B5661">
      <w:proofErr w:type="gramStart"/>
      <w:r>
        <w:rPr>
          <w:lang w:val="en-US"/>
        </w:rPr>
        <w:t>action</w:t>
      </w:r>
      <w:proofErr w:type="gramEnd"/>
      <w:r w:rsidRPr="00847245">
        <w:t xml:space="preserve"> </w:t>
      </w:r>
      <w:r>
        <w:t>–</w:t>
      </w:r>
      <w:r w:rsidRPr="00847245">
        <w:t xml:space="preserve"> </w:t>
      </w:r>
      <w:r>
        <w:t xml:space="preserve">остановить/запустить </w:t>
      </w:r>
      <w:proofErr w:type="spellStart"/>
      <w:r>
        <w:t>делегированый</w:t>
      </w:r>
      <w:proofErr w:type="spellEnd"/>
      <w:r>
        <w:t xml:space="preserve"> </w:t>
      </w:r>
      <w:proofErr w:type="spellStart"/>
      <w:r>
        <w:t>торрент</w:t>
      </w:r>
      <w:proofErr w:type="spellEnd"/>
      <w:r>
        <w:t xml:space="preserve"> клиент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Ответ от сервера:</w:t>
      </w:r>
    </w:p>
    <w:p w:rsidR="00847245" w:rsidRDefault="00847245" w:rsidP="008B5661">
      <w:r>
        <w:t>Нет</w:t>
      </w:r>
    </w:p>
    <w:p w:rsidR="00847245" w:rsidRPr="00847245" w:rsidRDefault="00847245" w:rsidP="008B5661">
      <w:pPr>
        <w:rPr>
          <w:b/>
        </w:rPr>
      </w:pPr>
      <w:r w:rsidRPr="00847245">
        <w:rPr>
          <w:b/>
        </w:rPr>
        <w:t>Запрос к серверу:</w:t>
      </w:r>
    </w:p>
    <w:p w:rsidR="00847245" w:rsidRPr="00847245" w:rsidRDefault="007F11D6" w:rsidP="008B5661">
      <w:hyperlink r:id="rId8" w:history="1">
        <w:r w:rsidR="00847245" w:rsidRPr="003A7904">
          <w:rPr>
            <w:rStyle w:val="a3"/>
            <w:lang w:val="en-US"/>
          </w:rPr>
          <w:t>http</w:t>
        </w:r>
        <w:r w:rsidR="00847245" w:rsidRPr="003A7904">
          <w:rPr>
            <w:rStyle w:val="a3"/>
          </w:rPr>
          <w:t>://</w:t>
        </w:r>
        <w:proofErr w:type="spellStart"/>
        <w:r w:rsidR="00847245" w:rsidRPr="003A7904">
          <w:rPr>
            <w:rStyle w:val="a3"/>
            <w:lang w:val="en-US"/>
          </w:rPr>
          <w:t>localhost</w:t>
        </w:r>
        <w:proofErr w:type="spellEnd"/>
        <w:r w:rsidR="00847245" w:rsidRPr="003A7904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torrent</w:t>
        </w:r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upload</w:t>
        </w:r>
        <w:r w:rsidR="00847245" w:rsidRPr="00847245">
          <w:rPr>
            <w:rStyle w:val="a3"/>
          </w:rPr>
          <w:t>/</w:t>
        </w:r>
      </w:hyperlink>
    </w:p>
    <w:p w:rsidR="00847245" w:rsidRDefault="00847245" w:rsidP="008B5661">
      <w:r>
        <w:rPr>
          <w:lang w:val="en-US"/>
        </w:rPr>
        <w:t>POST</w:t>
      </w:r>
      <w:r w:rsidRPr="00847245">
        <w:t xml:space="preserve"> </w:t>
      </w:r>
      <w:r>
        <w:t>–</w:t>
      </w:r>
      <w:r w:rsidRPr="00847245">
        <w:t xml:space="preserve"> </w:t>
      </w:r>
      <w:proofErr w:type="spellStart"/>
      <w:r>
        <w:t>торрент</w:t>
      </w:r>
      <w:proofErr w:type="spellEnd"/>
      <w:r>
        <w:t xml:space="preserve"> файл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Ответ от сервера</w:t>
      </w:r>
      <w:r>
        <w:rPr>
          <w:b/>
        </w:rPr>
        <w:t>:</w:t>
      </w:r>
    </w:p>
    <w:p w:rsidR="00847245" w:rsidRPr="00847245" w:rsidRDefault="00847245" w:rsidP="008B5661">
      <w:r>
        <w:rPr>
          <w:lang w:val="en-US"/>
        </w:rPr>
        <w:t>JSON</w:t>
      </w:r>
      <w:r w:rsidRPr="00847245">
        <w:t xml:space="preserve"> </w:t>
      </w:r>
      <w:r>
        <w:rPr>
          <w:lang w:val="en-US"/>
        </w:rPr>
        <w:t>User</w:t>
      </w:r>
      <w:r w:rsidRPr="00847245">
        <w:t xml:space="preserve"> </w:t>
      </w:r>
      <w:r>
        <w:rPr>
          <w:lang w:val="en-US"/>
        </w:rPr>
        <w:t>Notice</w:t>
      </w:r>
    </w:p>
    <w:p w:rsidR="00847245" w:rsidRPr="00847245" w:rsidRDefault="00847245" w:rsidP="008B5661">
      <w:pPr>
        <w:rPr>
          <w:lang w:val="en-US"/>
        </w:rPr>
      </w:pP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= true – </w:t>
      </w:r>
      <w:r>
        <w:t>успешно</w:t>
      </w:r>
      <w:r w:rsidRPr="00847245">
        <w:rPr>
          <w:lang w:val="en-US"/>
        </w:rPr>
        <w:t xml:space="preserve"> </w:t>
      </w:r>
      <w:r>
        <w:t>загружен</w:t>
      </w:r>
    </w:p>
    <w:p w:rsidR="00847245" w:rsidRDefault="00847245" w:rsidP="008B5661"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= * - </w:t>
      </w:r>
      <w:r>
        <w:t>ошибка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Запрос к серверу:</w:t>
      </w:r>
    </w:p>
    <w:p w:rsidR="00847245" w:rsidRPr="00847245" w:rsidRDefault="007F11D6" w:rsidP="008B5661">
      <w:hyperlink r:id="rId9" w:history="1">
        <w:r w:rsidR="00847245" w:rsidRPr="003A7904">
          <w:rPr>
            <w:rStyle w:val="a3"/>
            <w:lang w:val="en-US"/>
          </w:rPr>
          <w:t>http</w:t>
        </w:r>
        <w:r w:rsidR="00847245" w:rsidRPr="00847245">
          <w:rPr>
            <w:rStyle w:val="a3"/>
          </w:rPr>
          <w:t>://</w:t>
        </w:r>
        <w:proofErr w:type="spellStart"/>
        <w:r w:rsidR="00847245" w:rsidRPr="003A7904">
          <w:rPr>
            <w:rStyle w:val="a3"/>
            <w:lang w:val="en-US"/>
          </w:rPr>
          <w:t>localhost</w:t>
        </w:r>
        <w:proofErr w:type="spellEnd"/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log</w:t>
        </w:r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level</w:t>
        </w:r>
        <w:r w:rsidR="00847245" w:rsidRPr="00847245">
          <w:rPr>
            <w:rStyle w:val="a3"/>
          </w:rPr>
          <w:t>/</w:t>
        </w:r>
      </w:hyperlink>
      <w:r w:rsidR="009B5F13">
        <w:rPr>
          <w:lang w:val="en-US"/>
        </w:rPr>
        <w:t>new</w:t>
      </w:r>
      <w:r w:rsidR="009B5F13" w:rsidRPr="009B5F13">
        <w:t>/</w:t>
      </w:r>
    </w:p>
    <w:p w:rsidR="00847245" w:rsidRPr="00EB0C2A" w:rsidRDefault="00847245" w:rsidP="008B5661">
      <w:proofErr w:type="gramStart"/>
      <w:r>
        <w:rPr>
          <w:lang w:val="en-US"/>
        </w:rPr>
        <w:t>level</w:t>
      </w:r>
      <w:proofErr w:type="gramEnd"/>
      <w:r w:rsidRPr="00847245">
        <w:t xml:space="preserve"> </w:t>
      </w:r>
      <w:r>
        <w:t>– левел ошибок</w:t>
      </w:r>
    </w:p>
    <w:p w:rsidR="009B5F13" w:rsidRPr="009B5F13" w:rsidRDefault="009B5F13" w:rsidP="008B5661">
      <w:proofErr w:type="gramStart"/>
      <w:r>
        <w:rPr>
          <w:lang w:val="en-US"/>
        </w:rPr>
        <w:t>new</w:t>
      </w:r>
      <w:proofErr w:type="gramEnd"/>
      <w:r w:rsidRPr="009B5F13">
        <w:t xml:space="preserve"> – </w:t>
      </w:r>
      <w:r>
        <w:t>если необходимо выводить только новые ошибки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Ответ от сервера:</w:t>
      </w:r>
    </w:p>
    <w:p w:rsidR="00847245" w:rsidRPr="00847245" w:rsidRDefault="00847245" w:rsidP="00847245">
      <w:r>
        <w:rPr>
          <w:lang w:val="en-US"/>
        </w:rPr>
        <w:t>JSON</w:t>
      </w:r>
      <w:r w:rsidRPr="00847245">
        <w:t xml:space="preserve"> </w:t>
      </w:r>
      <w:r>
        <w:rPr>
          <w:lang w:val="en-US"/>
        </w:rPr>
        <w:t>User</w:t>
      </w:r>
      <w:r w:rsidRPr="00847245">
        <w:t xml:space="preserve"> </w:t>
      </w:r>
      <w:r>
        <w:rPr>
          <w:lang w:val="en-US"/>
        </w:rPr>
        <w:t>Notice</w:t>
      </w:r>
      <w:r w:rsidRPr="00847245">
        <w:t xml:space="preserve"> </w:t>
      </w:r>
    </w:p>
    <w:p w:rsidR="00847245" w:rsidRDefault="00847245" w:rsidP="008B5661">
      <w:proofErr w:type="gramStart"/>
      <w:r>
        <w:rPr>
          <w:lang w:val="en-US"/>
        </w:rPr>
        <w:t>t</w:t>
      </w:r>
      <w:r w:rsidRPr="00847245">
        <w:rPr>
          <w:lang w:val="en-US"/>
        </w:rPr>
        <w:t>ext</w:t>
      </w:r>
      <w:r w:rsidRPr="00847245">
        <w:t xml:space="preserve">  -</w:t>
      </w:r>
      <w:proofErr w:type="gramEnd"/>
      <w:r w:rsidRPr="00847245">
        <w:t xml:space="preserve"> </w:t>
      </w:r>
      <w:r>
        <w:t>лог ошибок</w:t>
      </w:r>
    </w:p>
    <w:p w:rsidR="00847245" w:rsidRDefault="00847245" w:rsidP="008B5661">
      <w:r>
        <w:t>(</w:t>
      </w:r>
      <w:proofErr w:type="spellStart"/>
      <w:r w:rsidRPr="00847245">
        <w:rPr>
          <w:b/>
          <w:lang w:val="en-US"/>
        </w:rPr>
        <w:t>todo</w:t>
      </w:r>
      <w:proofErr w:type="spellEnd"/>
      <w:r w:rsidRPr="00847245">
        <w:rPr>
          <w:b/>
        </w:rPr>
        <w:t xml:space="preserve"> </w:t>
      </w:r>
      <w:r>
        <w:t xml:space="preserve">необходимо запрашивать от сервера </w:t>
      </w:r>
      <w:proofErr w:type="gramStart"/>
      <w:r w:rsidR="009B5F13">
        <w:t>новые</w:t>
      </w:r>
      <w:proofErr w:type="gramEnd"/>
      <w:r w:rsidR="009B5F13">
        <w:t xml:space="preserve"> </w:t>
      </w:r>
      <w:proofErr w:type="spellStart"/>
      <w:r w:rsidR="009B5F13">
        <w:t>логи</w:t>
      </w:r>
      <w:proofErr w:type="spellEnd"/>
      <w:r w:rsidR="009B5F13">
        <w:t xml:space="preserve"> левела </w:t>
      </w:r>
      <w:proofErr w:type="spellStart"/>
      <w:r w:rsidR="009B5F13">
        <w:t>еррор</w:t>
      </w:r>
      <w:proofErr w:type="spellEnd"/>
      <w:r w:rsidR="009B5F13">
        <w:t>)</w:t>
      </w:r>
    </w:p>
    <w:p w:rsidR="009B5F13" w:rsidRPr="00847245" w:rsidRDefault="009B5F13" w:rsidP="008B5661"/>
    <w:sectPr w:rsidR="009B5F13" w:rsidRPr="00847245" w:rsidSect="0072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trackRevisions/>
  <w:defaultTabStop w:val="708"/>
  <w:characterSpacingControl w:val="doNotCompress"/>
  <w:compat/>
  <w:rsids>
    <w:rsidRoot w:val="008B5661"/>
    <w:rsid w:val="0072259B"/>
    <w:rsid w:val="007F11D6"/>
    <w:rsid w:val="00847245"/>
    <w:rsid w:val="008B5661"/>
    <w:rsid w:val="009B5F13"/>
    <w:rsid w:val="00EB0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6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orrent/uploa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client/ac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torrent/configure/has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global/setting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torrent/action/hash/" TargetMode="External"/><Relationship Id="rId9" Type="http://schemas.openxmlformats.org/officeDocument/2006/relationships/hyperlink" Target="http://localhost/log/leve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2010-05-28T14:28:00Z</dcterms:created>
  <dcterms:modified xsi:type="dcterms:W3CDTF">2010-05-28T14:54:00Z</dcterms:modified>
</cp:coreProperties>
</file>