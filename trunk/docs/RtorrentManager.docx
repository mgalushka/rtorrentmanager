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4EA" w:rsidRDefault="00DD6535" w:rsidP="003124EA">
      <w:pPr>
        <w:pStyle w:val="a6"/>
        <w:rPr>
          <w:lang w:val="en-US"/>
        </w:rPr>
      </w:pPr>
      <w:r w:rsidRPr="00DD6535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7.7pt;margin-top:-42.45pt;width:189.75pt;height:147pt;z-index:251660288;mso-width-relative:margin;mso-height-relative:margin">
            <v:textbox>
              <w:txbxContent>
                <w:p w:rsidR="00E245EA" w:rsidRPr="00E245EA" w:rsidRDefault="00820C1C">
                  <w:pPr>
                    <w:rPr>
                      <w:lang w:val="en-US"/>
                    </w:rPr>
                  </w:pPr>
                  <w:r>
                    <w:t>Легенда</w:t>
                  </w:r>
                  <w:r w:rsidRPr="00E245EA">
                    <w:rPr>
                      <w:lang w:val="en-US"/>
                    </w:rPr>
                    <w:t>:</w:t>
                  </w:r>
                </w:p>
                <w:tbl>
                  <w:tblPr>
                    <w:tblStyle w:val="a8"/>
                    <w:tblW w:w="0" w:type="auto"/>
                    <w:tblBorders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718"/>
                    <w:gridCol w:w="1719"/>
                  </w:tblGrid>
                  <w:tr w:rsidR="00E245EA" w:rsidTr="00E245EA">
                    <w:tc>
                      <w:tcPr>
                        <w:tcW w:w="1718" w:type="dxa"/>
                      </w:tcPr>
                      <w:p w:rsidR="00E245EA" w:rsidRDefault="00E245EA">
                        <w:pPr>
                          <w:rPr>
                            <w:color w:val="FF0000"/>
                            <w:lang w:val="en-US"/>
                          </w:rPr>
                        </w:pPr>
                        <w:r w:rsidRPr="00E245EA">
                          <w:rPr>
                            <w:color w:val="FF0000"/>
                            <w:lang w:val="en-US"/>
                          </w:rPr>
                          <w:t>Important issues</w:t>
                        </w:r>
                      </w:p>
                      <w:p w:rsidR="00E245EA" w:rsidRDefault="00E245EA" w:rsidP="00E245EA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Current issues </w:t>
                        </w:r>
                      </w:p>
                      <w:p w:rsidR="00E245EA" w:rsidRDefault="00E245EA" w:rsidP="00E245EA">
                        <w:pPr>
                          <w:rPr>
                            <w:lang w:val="en-US"/>
                          </w:rPr>
                        </w:pPr>
                        <w:r w:rsidRPr="00E245EA">
                          <w:rPr>
                            <w:color w:val="EEECE1" w:themeColor="background2"/>
                            <w:lang w:val="en-US"/>
                          </w:rPr>
                          <w:t>Future issues</w:t>
                        </w:r>
                      </w:p>
                      <w:p w:rsidR="00E245EA" w:rsidRDefault="00E245EA">
                        <w:pPr>
                          <w:rPr>
                            <w:color w:val="FF0000"/>
                            <w:lang w:val="en-US"/>
                          </w:rPr>
                        </w:pPr>
                      </w:p>
                    </w:tc>
                    <w:tc>
                      <w:tcPr>
                        <w:tcW w:w="1719" w:type="dxa"/>
                      </w:tcPr>
                      <w:p w:rsidR="00E245EA" w:rsidRPr="00E245EA" w:rsidRDefault="00E245EA">
                        <w:pPr>
                          <w:rPr>
                            <w:lang w:val="en-US"/>
                          </w:rPr>
                        </w:pPr>
                        <w:r w:rsidRPr="00E245EA">
                          <w:rPr>
                            <w:lang w:val="en-US"/>
                          </w:rPr>
                          <w:t>New</w:t>
                        </w:r>
                      </w:p>
                      <w:p w:rsidR="00E245EA" w:rsidRPr="00E245EA" w:rsidRDefault="00E245EA">
                        <w:pPr>
                          <w:rPr>
                            <w:u w:val="single"/>
                            <w:lang w:val="en-US"/>
                          </w:rPr>
                        </w:pPr>
                        <w:r w:rsidRPr="00E245EA">
                          <w:rPr>
                            <w:u w:val="single"/>
                            <w:lang w:val="en-US"/>
                          </w:rPr>
                          <w:t>Assign</w:t>
                        </w:r>
                      </w:p>
                      <w:p w:rsidR="00E245EA" w:rsidRPr="00E245EA" w:rsidRDefault="00E245EA">
                        <w:pPr>
                          <w:rPr>
                            <w:strike/>
                            <w:lang w:val="en-US"/>
                          </w:rPr>
                        </w:pPr>
                        <w:r w:rsidRPr="00E245EA">
                          <w:rPr>
                            <w:strike/>
                            <w:lang w:val="en-US"/>
                          </w:rPr>
                          <w:t>Complete</w:t>
                        </w:r>
                      </w:p>
                      <w:p w:rsidR="00E245EA" w:rsidRPr="00E245EA" w:rsidRDefault="00E245EA">
                        <w:pPr>
                          <w:rPr>
                            <w:b/>
                            <w:lang w:val="en-US"/>
                          </w:rPr>
                        </w:pPr>
                        <w:r w:rsidRPr="00E245EA">
                          <w:rPr>
                            <w:b/>
                            <w:lang w:val="en-US"/>
                          </w:rPr>
                          <w:t>Reject</w:t>
                        </w:r>
                      </w:p>
                    </w:tc>
                  </w:tr>
                </w:tbl>
                <w:p w:rsidR="006C293B" w:rsidRDefault="006C293B" w:rsidP="006C293B">
                  <w:pPr>
                    <w:pStyle w:val="a9"/>
                    <w:numPr>
                      <w:ilvl w:val="0"/>
                      <w:numId w:val="8"/>
                    </w:numPr>
                    <w:rPr>
                      <w:lang w:val="en-US"/>
                    </w:rPr>
                  </w:pPr>
                  <w:r w:rsidRPr="006C293B">
                    <w:rPr>
                      <w:lang w:val="en-US"/>
                    </w:rPr>
                    <w:t>Global task</w:t>
                  </w:r>
                </w:p>
                <w:p w:rsidR="006C293B" w:rsidRDefault="006C293B" w:rsidP="006C293B">
                  <w:pPr>
                    <w:pStyle w:val="a9"/>
                    <w:numPr>
                      <w:ilvl w:val="1"/>
                      <w:numId w:val="8"/>
                    </w:numPr>
                    <w:rPr>
                      <w:u w:val="single"/>
                      <w:lang w:val="en-US"/>
                    </w:rPr>
                  </w:pPr>
                  <w:r w:rsidRPr="006C293B">
                    <w:rPr>
                      <w:u w:val="single"/>
                      <w:lang w:val="en-US"/>
                    </w:rPr>
                    <w:t>Task1</w:t>
                  </w:r>
                  <w:r>
                    <w:rPr>
                      <w:u w:val="single"/>
                      <w:lang w:val="en-US"/>
                    </w:rPr>
                    <w:t xml:space="preserve"> [welvet]</w:t>
                  </w:r>
                </w:p>
                <w:p w:rsidR="006C293B" w:rsidRPr="006C293B" w:rsidRDefault="006C293B" w:rsidP="006C293B">
                  <w:pPr>
                    <w:pStyle w:val="a9"/>
                    <w:numPr>
                      <w:ilvl w:val="1"/>
                      <w:numId w:val="8"/>
                    </w:numPr>
                    <w:rPr>
                      <w:b/>
                      <w:lang w:val="en-US"/>
                    </w:rPr>
                  </w:pPr>
                  <w:r w:rsidRPr="006C293B">
                    <w:rPr>
                      <w:b/>
                      <w:lang w:val="en-US"/>
                    </w:rPr>
                    <w:t>Task</w:t>
                  </w:r>
                  <w:r>
                    <w:rPr>
                      <w:b/>
                      <w:lang w:val="en-US"/>
                    </w:rPr>
                    <w:t>2 (</w:t>
                  </w:r>
                  <w:r>
                    <w:rPr>
                      <w:b/>
                    </w:rPr>
                    <w:t>Исключение при вызове…</w:t>
                  </w:r>
                  <w:r>
                    <w:rPr>
                      <w:b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3124EA">
        <w:rPr>
          <w:lang w:val="en-US"/>
        </w:rPr>
        <w:t>RtorrentManager</w:t>
      </w:r>
    </w:p>
    <w:p w:rsidR="00820C1C" w:rsidRDefault="0087639E" w:rsidP="0087639E">
      <w:pPr>
        <w:pStyle w:val="1"/>
        <w:rPr>
          <w:lang w:val="en-US"/>
        </w:rPr>
      </w:pPr>
      <w:r>
        <w:rPr>
          <w:lang w:val="en-US"/>
        </w:rPr>
        <w:t>Web</w:t>
      </w:r>
      <w:r>
        <w:t xml:space="preserve"> интерфейс</w:t>
      </w:r>
    </w:p>
    <w:p w:rsidR="00820C1C" w:rsidRPr="00703D95" w:rsidRDefault="00E245EA" w:rsidP="00E245EA">
      <w:pPr>
        <w:pStyle w:val="a9"/>
        <w:numPr>
          <w:ilvl w:val="0"/>
          <w:numId w:val="1"/>
        </w:numPr>
      </w:pPr>
      <w:r>
        <w:t>Веб сервер</w:t>
      </w:r>
      <w:r w:rsidR="00703D95" w:rsidRPr="00703D95">
        <w:t xml:space="preserve"> (</w:t>
      </w:r>
      <w:r w:rsidR="00703D95">
        <w:rPr>
          <w:lang w:val="en-US"/>
        </w:rPr>
        <w:t>todo</w:t>
      </w:r>
      <w:r w:rsidR="00703D95" w:rsidRPr="00703D95">
        <w:t xml:space="preserve"> </w:t>
      </w:r>
      <w:r w:rsidR="00703D95">
        <w:t xml:space="preserve">посмотреть на </w:t>
      </w:r>
      <w:r w:rsidR="00703D95">
        <w:rPr>
          <w:lang w:val="en-US"/>
        </w:rPr>
        <w:t>jetty</w:t>
      </w:r>
      <w:r w:rsidR="00703D95">
        <w:t>)</w:t>
      </w:r>
    </w:p>
    <w:p w:rsidR="003A6DD5" w:rsidRPr="003A6DD5" w:rsidRDefault="003A6DD5" w:rsidP="003A6DD5">
      <w:pPr>
        <w:pStyle w:val="a9"/>
        <w:numPr>
          <w:ilvl w:val="1"/>
          <w:numId w:val="1"/>
        </w:numPr>
        <w:rPr>
          <w:lang w:val="en-US"/>
        </w:rPr>
      </w:pPr>
      <w:r>
        <w:t>Обработка и логирование всех исключений</w:t>
      </w:r>
    </w:p>
    <w:p w:rsidR="007A29C8" w:rsidRPr="00715628" w:rsidRDefault="007A29C8" w:rsidP="007A29C8">
      <w:pPr>
        <w:pStyle w:val="a9"/>
        <w:numPr>
          <w:ilvl w:val="1"/>
          <w:numId w:val="1"/>
        </w:numPr>
        <w:rPr>
          <w:strike/>
          <w:lang w:val="en-US"/>
        </w:rPr>
      </w:pPr>
      <w:r w:rsidRPr="00715628">
        <w:rPr>
          <w:strike/>
        </w:rPr>
        <w:t>Авторизация</w:t>
      </w:r>
    </w:p>
    <w:p w:rsidR="00DD3745" w:rsidRPr="00715628" w:rsidRDefault="00DD6535" w:rsidP="00DD3745">
      <w:pPr>
        <w:pStyle w:val="a9"/>
        <w:numPr>
          <w:ilvl w:val="1"/>
          <w:numId w:val="1"/>
        </w:numPr>
        <w:rPr>
          <w:strike/>
        </w:rPr>
      </w:pPr>
      <w:r w:rsidRPr="00715628">
        <w:rPr>
          <w:strike/>
          <w:color w:val="FF0000"/>
          <w:u w:val="single"/>
        </w:rPr>
        <w:t xml:space="preserve">Подключить </w:t>
      </w:r>
      <w:r w:rsidRPr="00715628">
        <w:rPr>
          <w:strike/>
          <w:color w:val="FF0000"/>
          <w:u w:val="single"/>
          <w:lang w:val="en-US"/>
        </w:rPr>
        <w:t>jetty</w:t>
      </w:r>
      <w:r w:rsidR="008A2FA5" w:rsidRPr="00715628">
        <w:rPr>
          <w:strike/>
          <w:color w:val="FF0000"/>
        </w:rPr>
        <w:t xml:space="preserve"> [</w:t>
      </w:r>
      <w:r w:rsidR="008A2FA5" w:rsidRPr="00715628">
        <w:rPr>
          <w:strike/>
          <w:color w:val="FF0000"/>
          <w:lang w:val="en-US"/>
        </w:rPr>
        <w:t>welvet</w:t>
      </w:r>
      <w:r w:rsidR="008A2FA5" w:rsidRPr="00715628">
        <w:rPr>
          <w:strike/>
          <w:color w:val="FF0000"/>
        </w:rPr>
        <w:t>]</w:t>
      </w:r>
      <w:r w:rsidR="00715628" w:rsidRPr="00715628">
        <w:rPr>
          <w:strike/>
          <w:color w:val="FF0000"/>
        </w:rPr>
        <w:t xml:space="preserve"> </w:t>
      </w:r>
      <w:r w:rsidR="00DD3745" w:rsidRPr="00715628">
        <w:rPr>
          <w:i/>
          <w:strike/>
        </w:rPr>
        <w:t>Настройка авторизации</w:t>
      </w:r>
    </w:p>
    <w:p w:rsidR="00DD3745" w:rsidRPr="00DD3745" w:rsidRDefault="00DD3745" w:rsidP="00DD3745">
      <w:pPr>
        <w:pStyle w:val="a9"/>
        <w:numPr>
          <w:ilvl w:val="1"/>
          <w:numId w:val="1"/>
        </w:numPr>
      </w:pPr>
      <w:r>
        <w:rPr>
          <w:i/>
        </w:rPr>
        <w:t xml:space="preserve">Переонос функционала с </w:t>
      </w:r>
      <w:r>
        <w:rPr>
          <w:i/>
          <w:lang w:val="en-US"/>
        </w:rPr>
        <w:t>web</w:t>
      </w:r>
      <w:r w:rsidR="00DD6535" w:rsidRPr="00DD6535">
        <w:rPr>
          <w:i/>
        </w:rPr>
        <w:t xml:space="preserve"> </w:t>
      </w:r>
      <w:r>
        <w:rPr>
          <w:i/>
        </w:rPr>
        <w:t xml:space="preserve">на </w:t>
      </w:r>
      <w:r>
        <w:rPr>
          <w:i/>
          <w:lang w:val="en-US"/>
        </w:rPr>
        <w:t>servlet</w:t>
      </w:r>
    </w:p>
    <w:p w:rsidR="00DD3745" w:rsidRPr="007A29C8" w:rsidRDefault="00DD3745" w:rsidP="00DD3745">
      <w:pPr>
        <w:pStyle w:val="a9"/>
        <w:numPr>
          <w:ilvl w:val="1"/>
          <w:numId w:val="1"/>
        </w:numPr>
      </w:pPr>
      <w:r>
        <w:rPr>
          <w:i/>
        </w:rPr>
        <w:t>Реализация стандартных запросов</w:t>
      </w:r>
    </w:p>
    <w:p w:rsidR="00E245EA" w:rsidRPr="007A29C8" w:rsidRDefault="00E245EA" w:rsidP="00E245EA">
      <w:pPr>
        <w:pStyle w:val="a9"/>
        <w:numPr>
          <w:ilvl w:val="0"/>
          <w:numId w:val="1"/>
        </w:numPr>
        <w:rPr>
          <w:lang w:val="en-US"/>
        </w:rPr>
      </w:pPr>
      <w:r>
        <w:t>Дизайн</w:t>
      </w:r>
    </w:p>
    <w:p w:rsidR="007A29C8" w:rsidRDefault="007A29C8" w:rsidP="007A29C8">
      <w:pPr>
        <w:pStyle w:val="a9"/>
        <w:numPr>
          <w:ilvl w:val="1"/>
          <w:numId w:val="1"/>
        </w:numPr>
      </w:pPr>
      <w:r>
        <w:t xml:space="preserve">Страница должна быть </w:t>
      </w:r>
      <w:r w:rsidR="00D24D20">
        <w:t>одна,</w:t>
      </w:r>
      <w:r>
        <w:t xml:space="preserve"> и она должна быть статической</w:t>
      </w:r>
      <w:r w:rsidRPr="007A29C8">
        <w:t xml:space="preserve"> </w:t>
      </w:r>
    </w:p>
    <w:p w:rsidR="002F28D5" w:rsidRPr="00715628" w:rsidRDefault="002F28D5" w:rsidP="007A29C8">
      <w:pPr>
        <w:pStyle w:val="a9"/>
        <w:numPr>
          <w:ilvl w:val="1"/>
          <w:numId w:val="1"/>
        </w:numPr>
        <w:rPr>
          <w:strike/>
        </w:rPr>
      </w:pPr>
      <w:r w:rsidRPr="00715628">
        <w:rPr>
          <w:strike/>
        </w:rPr>
        <w:t xml:space="preserve">Реализовать </w:t>
      </w:r>
      <w:r w:rsidRPr="00715628">
        <w:rPr>
          <w:strike/>
          <w:lang w:val="en-US"/>
        </w:rPr>
        <w:t>css</w:t>
      </w:r>
      <w:r w:rsidRPr="00715628">
        <w:rPr>
          <w:strike/>
        </w:rPr>
        <w:t xml:space="preserve"> классы для всплывающих окон, кнопок.</w:t>
      </w:r>
    </w:p>
    <w:p w:rsidR="007A29C8" w:rsidRPr="00715628" w:rsidRDefault="007A29C8" w:rsidP="007A29C8">
      <w:pPr>
        <w:pStyle w:val="a9"/>
        <w:numPr>
          <w:ilvl w:val="1"/>
          <w:numId w:val="1"/>
        </w:numPr>
        <w:rPr>
          <w:color w:val="D9D9D9" w:themeColor="background1" w:themeShade="D9"/>
          <w:lang w:val="en-US"/>
        </w:rPr>
      </w:pPr>
      <w:r w:rsidRPr="00715628">
        <w:rPr>
          <w:color w:val="D9D9D9" w:themeColor="background1" w:themeShade="D9"/>
        </w:rPr>
        <w:t>Поддержка скинов</w:t>
      </w:r>
    </w:p>
    <w:p w:rsidR="007A29C8" w:rsidRPr="00715628" w:rsidRDefault="007A29C8" w:rsidP="007A29C8">
      <w:pPr>
        <w:pStyle w:val="a9"/>
        <w:numPr>
          <w:ilvl w:val="1"/>
          <w:numId w:val="1"/>
        </w:numPr>
        <w:rPr>
          <w:color w:val="D9D9D9" w:themeColor="background1" w:themeShade="D9"/>
          <w:lang w:val="en-US"/>
        </w:rPr>
      </w:pPr>
      <w:r w:rsidRPr="00715628">
        <w:rPr>
          <w:color w:val="D9D9D9" w:themeColor="background1" w:themeShade="D9"/>
        </w:rPr>
        <w:t xml:space="preserve">Мультиязычность </w:t>
      </w:r>
    </w:p>
    <w:p w:rsidR="00E245EA" w:rsidRPr="002F28D5" w:rsidRDefault="00E245EA" w:rsidP="00E245EA">
      <w:pPr>
        <w:pStyle w:val="a9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Client side </w:t>
      </w:r>
      <w:r>
        <w:t>функционал</w:t>
      </w:r>
    </w:p>
    <w:p w:rsidR="002F28D5" w:rsidRPr="00DD3745" w:rsidRDefault="002F28D5" w:rsidP="002F28D5">
      <w:pPr>
        <w:pStyle w:val="a9"/>
        <w:numPr>
          <w:ilvl w:val="1"/>
          <w:numId w:val="1"/>
        </w:numPr>
        <w:rPr>
          <w:strike/>
        </w:rPr>
      </w:pPr>
      <w:r w:rsidRPr="002F28D5">
        <w:t xml:space="preserve"> </w:t>
      </w:r>
      <w:r w:rsidR="00DD6535" w:rsidRPr="00DD6535">
        <w:rPr>
          <w:strike/>
        </w:rPr>
        <w:t xml:space="preserve">Определить стандарты кодирования </w:t>
      </w:r>
      <w:r w:rsidR="00DD6535" w:rsidRPr="00DD6535">
        <w:rPr>
          <w:strike/>
          <w:lang w:val="en-US"/>
        </w:rPr>
        <w:t>jquery</w:t>
      </w:r>
      <w:r w:rsidR="00DD6535" w:rsidRPr="00DD6535">
        <w:rPr>
          <w:strike/>
        </w:rPr>
        <w:t xml:space="preserve"> запросов, окон. Реализовать базовые асинхронные методы</w:t>
      </w:r>
    </w:p>
    <w:p w:rsidR="00DC313D" w:rsidRPr="0027413A" w:rsidRDefault="00DD6535" w:rsidP="002F28D5">
      <w:pPr>
        <w:pStyle w:val="a9"/>
        <w:numPr>
          <w:ilvl w:val="1"/>
          <w:numId w:val="1"/>
        </w:numPr>
        <w:rPr>
          <w:strike/>
          <w:lang w:val="en-US"/>
        </w:rPr>
      </w:pPr>
      <w:r w:rsidRPr="00DD6535">
        <w:rPr>
          <w:strike/>
        </w:rPr>
        <w:t>Работа</w:t>
      </w:r>
      <w:r w:rsidRPr="00DD6535">
        <w:rPr>
          <w:strike/>
          <w:lang w:val="en-US"/>
        </w:rPr>
        <w:t xml:space="preserve"> </w:t>
      </w:r>
      <w:r w:rsidRPr="00DD6535">
        <w:rPr>
          <w:strike/>
        </w:rPr>
        <w:t>через</w:t>
      </w:r>
      <w:r w:rsidRPr="00DD6535">
        <w:rPr>
          <w:strike/>
          <w:lang w:val="en-US"/>
        </w:rPr>
        <w:t xml:space="preserve"> jquery dataTable [welvet]</w:t>
      </w:r>
    </w:p>
    <w:p w:rsidR="0027413A" w:rsidRPr="00715628" w:rsidRDefault="00DD6535" w:rsidP="0027413A">
      <w:pPr>
        <w:pStyle w:val="a9"/>
        <w:numPr>
          <w:ilvl w:val="1"/>
          <w:numId w:val="1"/>
        </w:numPr>
        <w:rPr>
          <w:b/>
        </w:rPr>
      </w:pPr>
      <w:r w:rsidRPr="00DD6535">
        <w:rPr>
          <w:b/>
        </w:rPr>
        <w:t>Все настройки сервера должны указываться через веб интерфейс  [</w:t>
      </w:r>
      <w:r w:rsidRPr="00DD6535">
        <w:rPr>
          <w:b/>
          <w:lang w:val="en-US"/>
        </w:rPr>
        <w:t>welvet</w:t>
      </w:r>
      <w:r w:rsidRPr="00DD6535">
        <w:rPr>
          <w:b/>
        </w:rPr>
        <w:t>] (</w:t>
      </w:r>
      <w:r w:rsidR="00DD3745">
        <w:rPr>
          <w:b/>
        </w:rPr>
        <w:t>необходимо реализовать классы настроек в яве, для завершения этого таска)</w:t>
      </w:r>
    </w:p>
    <w:p w:rsidR="00715628" w:rsidRPr="00715628" w:rsidRDefault="00715628" w:rsidP="00715628">
      <w:pPr>
        <w:pStyle w:val="a9"/>
        <w:numPr>
          <w:ilvl w:val="0"/>
          <w:numId w:val="1"/>
        </w:numPr>
        <w:rPr>
          <w:b/>
        </w:rPr>
      </w:pPr>
      <w:r>
        <w:rPr>
          <w:lang w:val="en-US"/>
        </w:rPr>
        <w:t>Bridge</w:t>
      </w:r>
    </w:p>
    <w:p w:rsidR="00715628" w:rsidRPr="00715628" w:rsidRDefault="00715628" w:rsidP="00715628">
      <w:pPr>
        <w:pStyle w:val="a9"/>
        <w:numPr>
          <w:ilvl w:val="1"/>
          <w:numId w:val="1"/>
        </w:numPr>
        <w:rPr>
          <w:b/>
        </w:rPr>
      </w:pPr>
      <w:r>
        <w:t>Релаизовать перенос инфы с класса торрента на облегченный варрант</w:t>
      </w:r>
    </w:p>
    <w:p w:rsidR="00715628" w:rsidRPr="00DD3745" w:rsidRDefault="00715628" w:rsidP="00715628">
      <w:pPr>
        <w:pStyle w:val="a9"/>
        <w:numPr>
          <w:ilvl w:val="1"/>
          <w:numId w:val="1"/>
        </w:numPr>
        <w:rPr>
          <w:b/>
        </w:rPr>
      </w:pPr>
      <w:r>
        <w:t>Релаизовать заполнение конфига</w:t>
      </w:r>
    </w:p>
    <w:p w:rsidR="0087639E" w:rsidRDefault="0087639E" w:rsidP="0087639E">
      <w:pPr>
        <w:pStyle w:val="1"/>
      </w:pPr>
      <w:r>
        <w:rPr>
          <w:lang w:val="en-US"/>
        </w:rPr>
        <w:t>Rtorrent</w:t>
      </w:r>
      <w:r w:rsidRPr="002F28D5">
        <w:t xml:space="preserve"> </w:t>
      </w:r>
      <w:r>
        <w:rPr>
          <w:lang w:val="en-US"/>
        </w:rPr>
        <w:t>service</w:t>
      </w:r>
      <w:r w:rsidRPr="002F28D5">
        <w:t xml:space="preserve"> </w:t>
      </w:r>
    </w:p>
    <w:p w:rsidR="002F28D5" w:rsidRPr="002F28D5" w:rsidRDefault="002F28D5" w:rsidP="002F28D5">
      <w:r>
        <w:t>(во время реализации сервиса необходимо смотреть на возможности других торрент клиентов, чтобы интерфейс сервиса можно было безболезненно использовать на других импелементациях</w:t>
      </w:r>
      <w:r w:rsidRPr="002F28D5">
        <w:rPr>
          <w:i/>
        </w:rPr>
        <w:t xml:space="preserve"> </w:t>
      </w:r>
      <w:r w:rsidRPr="002F28D5">
        <w:rPr>
          <w:i/>
          <w:lang w:val="en-US"/>
        </w:rPr>
        <w:t>todo</w:t>
      </w:r>
      <w:r w:rsidRPr="002F28D5">
        <w:rPr>
          <w:i/>
        </w:rPr>
        <w:t xml:space="preserve"> при решении задачи «Управление файлами» нужно будет посмотреть как это реализовано в </w:t>
      </w:r>
      <w:r w:rsidRPr="002F28D5">
        <w:rPr>
          <w:i/>
          <w:lang w:val="en-US"/>
        </w:rPr>
        <w:t>utorrent</w:t>
      </w:r>
      <w:r>
        <w:t>)</w:t>
      </w:r>
    </w:p>
    <w:p w:rsidR="00AD1968" w:rsidRDefault="00AD1968" w:rsidP="00AD1968">
      <w:pPr>
        <w:pStyle w:val="a9"/>
        <w:numPr>
          <w:ilvl w:val="0"/>
          <w:numId w:val="2"/>
        </w:numPr>
      </w:pPr>
      <w:r>
        <w:t>Запуск/остановка рторента</w:t>
      </w:r>
    </w:p>
    <w:p w:rsidR="0039462E" w:rsidRDefault="0039462E" w:rsidP="0039462E">
      <w:pPr>
        <w:pStyle w:val="a9"/>
        <w:numPr>
          <w:ilvl w:val="1"/>
          <w:numId w:val="2"/>
        </w:numPr>
      </w:pPr>
      <w:r>
        <w:t xml:space="preserve">Класс должен быть имплементацией интерфейса, чтобы в дальнейшем небыло проблем при поддержке </w:t>
      </w:r>
      <w:r>
        <w:rPr>
          <w:lang w:val="en-US"/>
        </w:rPr>
        <w:t>utorrenta</w:t>
      </w:r>
    </w:p>
    <w:p w:rsidR="00533580" w:rsidRPr="00533580" w:rsidRDefault="00DD6535">
      <w:pPr>
        <w:pStyle w:val="a9"/>
        <w:numPr>
          <w:ilvl w:val="0"/>
          <w:numId w:val="2"/>
        </w:numPr>
        <w:rPr>
          <w:strike/>
          <w:u w:val="single"/>
        </w:rPr>
      </w:pPr>
      <w:r w:rsidRPr="00DD6535">
        <w:rPr>
          <w:strike/>
          <w:u w:val="single"/>
        </w:rPr>
        <w:t xml:space="preserve">Дописаить юнит тесты </w:t>
      </w:r>
      <w:r w:rsidRPr="00DD6535">
        <w:rPr>
          <w:strike/>
          <w:u w:val="single"/>
          <w:lang w:val="en-US"/>
        </w:rPr>
        <w:t>[welvet]</w:t>
      </w:r>
    </w:p>
    <w:p w:rsidR="002F28D5" w:rsidRPr="002F28D5" w:rsidRDefault="002F28D5" w:rsidP="00AD1968">
      <w:pPr>
        <w:pStyle w:val="a9"/>
        <w:numPr>
          <w:ilvl w:val="0"/>
          <w:numId w:val="2"/>
        </w:numPr>
        <w:rPr>
          <w:strike/>
        </w:rPr>
      </w:pPr>
      <w:r w:rsidRPr="002F28D5">
        <w:rPr>
          <w:strike/>
        </w:rPr>
        <w:t>Связь с рторрентом</w:t>
      </w:r>
    </w:p>
    <w:p w:rsidR="00AD1968" w:rsidRDefault="00AD1968" w:rsidP="00AD1968">
      <w:pPr>
        <w:pStyle w:val="a9"/>
        <w:numPr>
          <w:ilvl w:val="0"/>
          <w:numId w:val="2"/>
        </w:numPr>
        <w:rPr>
          <w:color w:val="EEECE1" w:themeColor="background2"/>
        </w:rPr>
      </w:pPr>
      <w:r w:rsidRPr="00AD1968">
        <w:rPr>
          <w:color w:val="EEECE1" w:themeColor="background2"/>
        </w:rPr>
        <w:t>Управление файлами</w:t>
      </w:r>
    </w:p>
    <w:p w:rsidR="002F28D5" w:rsidRPr="002F28D5" w:rsidRDefault="002F28D5" w:rsidP="00AD1968">
      <w:pPr>
        <w:pStyle w:val="a9"/>
        <w:numPr>
          <w:ilvl w:val="0"/>
          <w:numId w:val="2"/>
        </w:numPr>
        <w:rPr>
          <w:color w:val="EEECE1" w:themeColor="background2"/>
        </w:rPr>
      </w:pPr>
      <w:r>
        <w:rPr>
          <w:color w:val="EEECE1" w:themeColor="background2"/>
        </w:rPr>
        <w:t xml:space="preserve">Поддержка </w:t>
      </w:r>
      <w:r>
        <w:rPr>
          <w:color w:val="EEECE1" w:themeColor="background2"/>
          <w:lang w:val="en-US"/>
        </w:rPr>
        <w:t>utorrent</w:t>
      </w:r>
      <w:r w:rsidRPr="002F28D5">
        <w:rPr>
          <w:color w:val="EEECE1" w:themeColor="background2"/>
        </w:rPr>
        <w:t>/</w:t>
      </w:r>
      <w:r>
        <w:rPr>
          <w:color w:val="EEECE1" w:themeColor="background2"/>
          <w:lang w:val="en-US"/>
        </w:rPr>
        <w:t>deluge</w:t>
      </w:r>
      <w:r w:rsidRPr="002F28D5">
        <w:rPr>
          <w:color w:val="EEECE1" w:themeColor="background2"/>
        </w:rPr>
        <w:t xml:space="preserve"> (</w:t>
      </w:r>
      <w:r>
        <w:rPr>
          <w:color w:val="EEECE1" w:themeColor="background2"/>
        </w:rPr>
        <w:t xml:space="preserve">необходимо </w:t>
      </w:r>
      <w:r w:rsidR="00D24D20">
        <w:rPr>
          <w:color w:val="EEECE1" w:themeColor="background2"/>
        </w:rPr>
        <w:t>решить,</w:t>
      </w:r>
      <w:r>
        <w:rPr>
          <w:color w:val="EEECE1" w:themeColor="background2"/>
        </w:rPr>
        <w:t xml:space="preserve"> что будет оптимальным для пользователей </w:t>
      </w:r>
      <w:r>
        <w:rPr>
          <w:color w:val="EEECE1" w:themeColor="background2"/>
          <w:lang w:val="en-US"/>
        </w:rPr>
        <w:t>windows</w:t>
      </w:r>
      <w:r w:rsidRPr="002F28D5">
        <w:rPr>
          <w:color w:val="EEECE1" w:themeColor="background2"/>
        </w:rPr>
        <w:t xml:space="preserve">. </w:t>
      </w:r>
      <w:r>
        <w:rPr>
          <w:color w:val="EEECE1" w:themeColor="background2"/>
          <w:lang w:val="en-US"/>
        </w:rPr>
        <w:t xml:space="preserve">Utorrent </w:t>
      </w:r>
      <w:r>
        <w:rPr>
          <w:color w:val="EEECE1" w:themeColor="background2"/>
        </w:rPr>
        <w:t xml:space="preserve">поддерживает связь через </w:t>
      </w:r>
      <w:r w:rsidRPr="002F28D5">
        <w:rPr>
          <w:color w:val="EEECE1" w:themeColor="background2"/>
        </w:rPr>
        <w:t>)</w:t>
      </w:r>
    </w:p>
    <w:p w:rsidR="00E245EA" w:rsidRDefault="00E245EA" w:rsidP="00E245EA">
      <w:pPr>
        <w:pStyle w:val="1"/>
      </w:pPr>
      <w:r>
        <w:rPr>
          <w:lang w:val="en-US"/>
        </w:rPr>
        <w:t>Scheduler</w:t>
      </w:r>
      <w:r w:rsidRPr="002F28D5">
        <w:t xml:space="preserve"> </w:t>
      </w:r>
    </w:p>
    <w:p w:rsidR="00AD1968" w:rsidRPr="00D24D20" w:rsidRDefault="00AD1968" w:rsidP="00AD1968">
      <w:pPr>
        <w:pStyle w:val="a9"/>
        <w:numPr>
          <w:ilvl w:val="0"/>
          <w:numId w:val="3"/>
        </w:numPr>
        <w:rPr>
          <w:color w:val="FF0000"/>
        </w:rPr>
      </w:pPr>
      <w:r w:rsidRPr="00D24D20">
        <w:rPr>
          <w:color w:val="FF0000"/>
        </w:rPr>
        <w:t xml:space="preserve">Реализовать/подключить класс шедулера (возможно </w:t>
      </w:r>
      <w:r w:rsidRPr="00D24D20">
        <w:rPr>
          <w:color w:val="FF0000"/>
          <w:lang w:val="en-US"/>
        </w:rPr>
        <w:t>quartz</w:t>
      </w:r>
      <w:r w:rsidR="002F28D5" w:rsidRPr="00D24D20">
        <w:rPr>
          <w:color w:val="FF0000"/>
        </w:rPr>
        <w:t>, хотя он слишком тяжелый</w:t>
      </w:r>
      <w:r w:rsidRPr="00D24D20">
        <w:rPr>
          <w:color w:val="FF0000"/>
        </w:rPr>
        <w:t>)</w:t>
      </w:r>
    </w:p>
    <w:p w:rsidR="00AD1968" w:rsidRDefault="00AD1968" w:rsidP="00AD1968">
      <w:pPr>
        <w:pStyle w:val="a9"/>
        <w:numPr>
          <w:ilvl w:val="0"/>
          <w:numId w:val="3"/>
        </w:numPr>
      </w:pPr>
      <w:r>
        <w:t>Обработка ТоррентСета по расписанию</w:t>
      </w:r>
    </w:p>
    <w:p w:rsidR="00AD1968" w:rsidRDefault="00AD1968" w:rsidP="00AD1968">
      <w:pPr>
        <w:pStyle w:val="a9"/>
        <w:numPr>
          <w:ilvl w:val="0"/>
          <w:numId w:val="3"/>
        </w:numPr>
      </w:pPr>
      <w:r>
        <w:t>Опрос трекереров</w:t>
      </w:r>
    </w:p>
    <w:p w:rsidR="00AD1968" w:rsidRDefault="00AD1968" w:rsidP="00AD1968">
      <w:pPr>
        <w:pStyle w:val="a9"/>
        <w:numPr>
          <w:ilvl w:val="0"/>
          <w:numId w:val="3"/>
        </w:numPr>
      </w:pPr>
      <w:r>
        <w:lastRenderedPageBreak/>
        <w:t>Остановка/запуск рторрента</w:t>
      </w:r>
    </w:p>
    <w:p w:rsidR="00BC740D" w:rsidRPr="00BC740D" w:rsidRDefault="00BC740D" w:rsidP="00AD1968">
      <w:pPr>
        <w:pStyle w:val="a9"/>
        <w:numPr>
          <w:ilvl w:val="0"/>
          <w:numId w:val="3"/>
        </w:numPr>
        <w:rPr>
          <w:color w:val="EEECE1" w:themeColor="background2"/>
        </w:rPr>
      </w:pPr>
      <w:r w:rsidRPr="00BC740D">
        <w:rPr>
          <w:color w:val="EEECE1" w:themeColor="background2"/>
        </w:rPr>
        <w:t>Ограничение скорости по расписанию пользователя (запуск/остановка по расписанию)</w:t>
      </w:r>
    </w:p>
    <w:p w:rsidR="00BC740D" w:rsidRPr="00BC740D" w:rsidRDefault="00BC740D" w:rsidP="00BC740D">
      <w:pPr>
        <w:pStyle w:val="a9"/>
        <w:numPr>
          <w:ilvl w:val="0"/>
          <w:numId w:val="3"/>
        </w:numPr>
        <w:rPr>
          <w:color w:val="EEECE1" w:themeColor="background2"/>
        </w:rPr>
      </w:pPr>
      <w:r w:rsidRPr="00BC740D">
        <w:rPr>
          <w:color w:val="EEECE1" w:themeColor="background2"/>
        </w:rPr>
        <w:t>Загрузка торрентов в порядке очереди, оперделенной пользователем</w:t>
      </w:r>
    </w:p>
    <w:p w:rsidR="0087639E" w:rsidRDefault="0087639E" w:rsidP="0087639E">
      <w:pPr>
        <w:pStyle w:val="1"/>
      </w:pPr>
      <w:r>
        <w:rPr>
          <w:lang w:val="en-US"/>
        </w:rPr>
        <w:t>Stand alone client</w:t>
      </w:r>
    </w:p>
    <w:p w:rsidR="00AD1968" w:rsidRDefault="00AD1968" w:rsidP="00AD1968">
      <w:pPr>
        <w:pStyle w:val="a9"/>
        <w:numPr>
          <w:ilvl w:val="0"/>
          <w:numId w:val="4"/>
        </w:numPr>
      </w:pPr>
      <w:r>
        <w:t>Реализовать модуль  клиента, работающего на клиентском ПК (клиент должен висеть в трее, в выпадающем меню иметь строки «Запустить/остановить рторрент, добавить торрент, Настройки». Связываться с серверной частью по ??? протоколу с авторизацией. Ассоциировать себя с .торрент файлами в системе)</w:t>
      </w:r>
    </w:p>
    <w:p w:rsidR="00D24D20" w:rsidRDefault="00D24D20" w:rsidP="00D24D20">
      <w:pPr>
        <w:pStyle w:val="a9"/>
        <w:numPr>
          <w:ilvl w:val="1"/>
          <w:numId w:val="4"/>
        </w:numPr>
      </w:pPr>
      <w:r>
        <w:t>Создание модуля</w:t>
      </w:r>
    </w:p>
    <w:p w:rsidR="00D24D20" w:rsidRDefault="00D24D20" w:rsidP="00D24D20">
      <w:pPr>
        <w:pStyle w:val="a9"/>
        <w:numPr>
          <w:ilvl w:val="1"/>
          <w:numId w:val="4"/>
        </w:numPr>
      </w:pPr>
      <w:r>
        <w:t>Создание инсталлятора</w:t>
      </w:r>
    </w:p>
    <w:p w:rsidR="00D24D20" w:rsidRDefault="0039462E" w:rsidP="00D24D20">
      <w:pPr>
        <w:pStyle w:val="a9"/>
        <w:numPr>
          <w:ilvl w:val="1"/>
          <w:numId w:val="4"/>
        </w:numPr>
      </w:pPr>
      <w:r>
        <w:t>Авторизация на серверной части</w:t>
      </w:r>
    </w:p>
    <w:p w:rsidR="0039462E" w:rsidRPr="00D24D20" w:rsidRDefault="0039462E" w:rsidP="00D24D20">
      <w:pPr>
        <w:pStyle w:val="a9"/>
        <w:numPr>
          <w:ilvl w:val="1"/>
          <w:numId w:val="4"/>
        </w:numPr>
      </w:pPr>
      <w:r>
        <w:t>Автоматическая остановка рторрента при загрузке клиента, и запуск после выключения клиента</w:t>
      </w:r>
    </w:p>
    <w:p w:rsidR="00D24D20" w:rsidRDefault="00D24D20" w:rsidP="00AD1968">
      <w:pPr>
        <w:pStyle w:val="a9"/>
        <w:numPr>
          <w:ilvl w:val="0"/>
          <w:numId w:val="4"/>
        </w:numPr>
      </w:pPr>
      <w:r>
        <w:t>Определить, нужно ли добавить альтернативную возможность управлением рторренМенеджером из стендалоун клиента</w:t>
      </w:r>
    </w:p>
    <w:p w:rsidR="00AD1968" w:rsidRPr="00BC740D" w:rsidRDefault="00AD1968" w:rsidP="00AD1968">
      <w:pPr>
        <w:pStyle w:val="a9"/>
        <w:numPr>
          <w:ilvl w:val="0"/>
          <w:numId w:val="4"/>
        </w:numPr>
        <w:rPr>
          <w:color w:val="EEECE1" w:themeColor="background2"/>
        </w:rPr>
      </w:pPr>
      <w:r w:rsidRPr="00BC740D">
        <w:rPr>
          <w:color w:val="EEECE1" w:themeColor="background2"/>
        </w:rPr>
        <w:t>При добавлении торрента кли</w:t>
      </w:r>
      <w:r w:rsidR="00BC740D" w:rsidRPr="00BC740D">
        <w:rPr>
          <w:color w:val="EEECE1" w:themeColor="background2"/>
        </w:rPr>
        <w:t>ент должен предоставлять пользователю выбор файлов, в последствии при обновлении торрента системой, закачивать нужно только отмеченые файлы</w:t>
      </w:r>
    </w:p>
    <w:p w:rsidR="0087639E" w:rsidRDefault="0087639E" w:rsidP="0087639E">
      <w:pPr>
        <w:pStyle w:val="1"/>
      </w:pPr>
      <w:r>
        <w:rPr>
          <w:lang w:val="en-US"/>
        </w:rPr>
        <w:t>Tracker service</w:t>
      </w:r>
    </w:p>
    <w:p w:rsidR="00BC740D" w:rsidRDefault="00BC740D" w:rsidP="00BC740D">
      <w:pPr>
        <w:pStyle w:val="a9"/>
        <w:numPr>
          <w:ilvl w:val="0"/>
          <w:numId w:val="5"/>
        </w:numPr>
      </w:pPr>
      <w:r w:rsidRPr="00D24D20">
        <w:rPr>
          <w:color w:val="FF0000"/>
        </w:rPr>
        <w:t xml:space="preserve">Реализовать поддержку </w:t>
      </w:r>
      <w:r w:rsidR="006627AF" w:rsidRPr="00D24D20">
        <w:rPr>
          <w:color w:val="FF0000"/>
        </w:rPr>
        <w:t>«</w:t>
      </w:r>
      <w:r w:rsidRPr="00D24D20">
        <w:rPr>
          <w:color w:val="FF0000"/>
        </w:rPr>
        <w:t>абстактного</w:t>
      </w:r>
      <w:r w:rsidR="006627AF" w:rsidRPr="00D24D20">
        <w:rPr>
          <w:color w:val="FF0000"/>
        </w:rPr>
        <w:t>»</w:t>
      </w:r>
      <w:r w:rsidRPr="00D24D20">
        <w:rPr>
          <w:color w:val="FF0000"/>
        </w:rPr>
        <w:t xml:space="preserve"> трекера</w:t>
      </w:r>
      <w:r w:rsidR="006627AF">
        <w:t xml:space="preserve"> (пользователь /наследующий класс может указать паттерн/границы поиска  текста, по которому будет определяться обновлен ли торрент/вышла ли новая версия; пост/гет запросы для авторизации на трекере</w:t>
      </w:r>
      <w:r w:rsidR="006627AF" w:rsidRPr="006627AF">
        <w:t xml:space="preserve">; </w:t>
      </w:r>
      <w:r w:rsidR="006627AF">
        <w:t xml:space="preserve">и паттерн для поиска ссылки на торрент файл. Вся информация, нужная трекеру от торрент файла, должна храниться в сериализуемом поле торрент, там же должен храниться и идентификатор трекера. </w:t>
      </w:r>
      <w:r w:rsidR="006627AF" w:rsidRPr="006627AF">
        <w:rPr>
          <w:i/>
        </w:rPr>
        <w:t>По идее строки для проверки и регексп шаблона должно быть достаточно для своевременного получения торрент файла, однако возможно есть более логичное решение</w:t>
      </w:r>
      <w:r w:rsidR="006627AF">
        <w:t xml:space="preserve">) </w:t>
      </w:r>
    </w:p>
    <w:p w:rsidR="002F28D5" w:rsidRDefault="002F28D5" w:rsidP="00BC740D">
      <w:pPr>
        <w:pStyle w:val="a9"/>
        <w:numPr>
          <w:ilvl w:val="0"/>
          <w:numId w:val="5"/>
        </w:numPr>
      </w:pPr>
      <w:r>
        <w:t>Релизовать поддержку трекеров (в процессе релизации необходимо решить какой способ добавления абстрактного трекера будет для пользователя оптимальным)</w:t>
      </w:r>
    </w:p>
    <w:p w:rsidR="00D24D20" w:rsidRPr="00D24D20" w:rsidRDefault="00D24D20" w:rsidP="00D24D20">
      <w:pPr>
        <w:pStyle w:val="a9"/>
        <w:numPr>
          <w:ilvl w:val="1"/>
          <w:numId w:val="5"/>
        </w:numPr>
      </w:pPr>
      <w:r>
        <w:rPr>
          <w:lang w:val="en-US"/>
        </w:rPr>
        <w:t>Rutracker.org</w:t>
      </w:r>
    </w:p>
    <w:p w:rsidR="00D24D20" w:rsidRPr="00D24D20" w:rsidRDefault="00D24D20" w:rsidP="00D24D20">
      <w:pPr>
        <w:pStyle w:val="a9"/>
        <w:numPr>
          <w:ilvl w:val="1"/>
          <w:numId w:val="5"/>
        </w:numPr>
      </w:pPr>
      <w:r>
        <w:rPr>
          <w:lang w:val="en-US"/>
        </w:rPr>
        <w:t>Lostfilm</w:t>
      </w:r>
    </w:p>
    <w:p w:rsidR="00D24D20" w:rsidRDefault="00D24D20" w:rsidP="00D24D20">
      <w:pPr>
        <w:pStyle w:val="a9"/>
        <w:numPr>
          <w:ilvl w:val="1"/>
          <w:numId w:val="5"/>
        </w:numPr>
      </w:pPr>
      <w:r>
        <w:rPr>
          <w:lang w:val="en-US"/>
        </w:rPr>
        <w:t>TPB</w:t>
      </w:r>
      <w:r w:rsidR="00A55399">
        <w:t xml:space="preserve"> (</w:t>
      </w:r>
      <w:r w:rsidR="00A55399" w:rsidRPr="00A55399">
        <w:rPr>
          <w:i/>
        </w:rPr>
        <w:t>возможно это и есть поддержка рсс</w:t>
      </w:r>
      <w:r w:rsidR="00703D95">
        <w:t>, возможно он и не нужен)</w:t>
      </w:r>
    </w:p>
    <w:p w:rsidR="00C762E9" w:rsidRPr="00C762E9" w:rsidRDefault="00C762E9" w:rsidP="00BC740D">
      <w:pPr>
        <w:pStyle w:val="a9"/>
        <w:numPr>
          <w:ilvl w:val="0"/>
          <w:numId w:val="5"/>
        </w:numPr>
        <w:rPr>
          <w:color w:val="EEECE1" w:themeColor="background2"/>
        </w:rPr>
      </w:pPr>
      <w:r w:rsidRPr="00C762E9">
        <w:rPr>
          <w:color w:val="EEECE1" w:themeColor="background2"/>
        </w:rPr>
        <w:t>Поддержка рсс</w:t>
      </w:r>
    </w:p>
    <w:p w:rsidR="00E245EA" w:rsidRPr="00A55399" w:rsidRDefault="003A6DD5" w:rsidP="00E245EA">
      <w:pPr>
        <w:pStyle w:val="1"/>
      </w:pPr>
      <w:r>
        <w:rPr>
          <w:lang w:val="en-US"/>
        </w:rPr>
        <w:t>Others</w:t>
      </w:r>
      <w:r w:rsidRPr="00A55399">
        <w:t xml:space="preserve"> </w:t>
      </w:r>
    </w:p>
    <w:p w:rsidR="00D24D20" w:rsidRPr="00D24D20" w:rsidRDefault="00D24D20" w:rsidP="003A6DD5">
      <w:pPr>
        <w:pStyle w:val="a9"/>
        <w:numPr>
          <w:ilvl w:val="0"/>
          <w:numId w:val="6"/>
        </w:numPr>
        <w:rPr>
          <w:color w:val="FF0000"/>
        </w:rPr>
      </w:pPr>
      <w:r w:rsidRPr="00D24D20">
        <w:rPr>
          <w:color w:val="FF0000"/>
        </w:rPr>
        <w:t>Подробно реализовать список задач</w:t>
      </w:r>
      <w:r w:rsidR="003E3E57" w:rsidRPr="003E3E57">
        <w:t xml:space="preserve"> (необходимо решить какой именно функционал будет в 1й версии)</w:t>
      </w:r>
    </w:p>
    <w:p w:rsidR="003A6DD5" w:rsidRPr="00C32964" w:rsidRDefault="00DD6535" w:rsidP="003A6DD5">
      <w:pPr>
        <w:pStyle w:val="a9"/>
        <w:numPr>
          <w:ilvl w:val="0"/>
          <w:numId w:val="6"/>
        </w:numPr>
        <w:rPr>
          <w:strike/>
        </w:rPr>
      </w:pPr>
      <w:r w:rsidRPr="00DD6535">
        <w:rPr>
          <w:strike/>
        </w:rPr>
        <w:t>Написать ант/мейвен таски для сборки проекта</w:t>
      </w:r>
    </w:p>
    <w:p w:rsidR="003A6DD5" w:rsidRDefault="003A6DD5" w:rsidP="003A6DD5">
      <w:pPr>
        <w:pStyle w:val="a9"/>
        <w:numPr>
          <w:ilvl w:val="0"/>
          <w:numId w:val="6"/>
        </w:numPr>
      </w:pPr>
      <w:r>
        <w:t>Тесты (весь реализуемый функционал</w:t>
      </w:r>
      <w:r w:rsidR="00D24D20">
        <w:t xml:space="preserve"> </w:t>
      </w:r>
      <w:r>
        <w:t>(кроме слоя вью) должен иметь функциональные тесты)</w:t>
      </w:r>
    </w:p>
    <w:p w:rsidR="00D24D20" w:rsidRPr="00D24D20" w:rsidRDefault="00D24D20" w:rsidP="00D24D20">
      <w:pPr>
        <w:pStyle w:val="a9"/>
        <w:numPr>
          <w:ilvl w:val="1"/>
          <w:numId w:val="6"/>
        </w:numPr>
        <w:rPr>
          <w:color w:val="FF0000"/>
        </w:rPr>
      </w:pPr>
      <w:r w:rsidRPr="00D24D20">
        <w:rPr>
          <w:color w:val="FF0000"/>
        </w:rPr>
        <w:t xml:space="preserve">Реализовать </w:t>
      </w:r>
      <w:r w:rsidRPr="00D24D20">
        <w:rPr>
          <w:color w:val="FF0000"/>
          <w:lang w:val="en-US"/>
        </w:rPr>
        <w:t>MockTracker</w:t>
      </w:r>
    </w:p>
    <w:p w:rsidR="003A6DD5" w:rsidRDefault="003A6DD5" w:rsidP="003A6DD5">
      <w:pPr>
        <w:pStyle w:val="a9"/>
        <w:numPr>
          <w:ilvl w:val="0"/>
          <w:numId w:val="6"/>
        </w:numPr>
      </w:pPr>
      <w:r>
        <w:lastRenderedPageBreak/>
        <w:t>Логи (</w:t>
      </w:r>
      <w:r w:rsidR="00D24D20">
        <w:t xml:space="preserve">Необходимо чтобы пользователь </w:t>
      </w:r>
      <w:r w:rsidR="00A55399">
        <w:t>видел,</w:t>
      </w:r>
      <w:r w:rsidR="00D24D20">
        <w:t xml:space="preserve"> какие ошибки были с момента его последнего визита</w:t>
      </w:r>
      <w:r w:rsidRPr="00D24D20">
        <w:t>)</w:t>
      </w:r>
    </w:p>
    <w:p w:rsidR="00D24D20" w:rsidRDefault="00D24D20" w:rsidP="00D24D20">
      <w:pPr>
        <w:pStyle w:val="a9"/>
        <w:numPr>
          <w:ilvl w:val="1"/>
          <w:numId w:val="6"/>
        </w:numPr>
      </w:pPr>
      <w:r>
        <w:t>Все операции должны сохранять результаты своей работы в логах</w:t>
      </w:r>
    </w:p>
    <w:p w:rsidR="00A55399" w:rsidRPr="005E2B71" w:rsidRDefault="00A55399" w:rsidP="00D24D20">
      <w:pPr>
        <w:pStyle w:val="a9"/>
        <w:numPr>
          <w:ilvl w:val="1"/>
          <w:numId w:val="6"/>
        </w:numPr>
      </w:pPr>
      <w:r>
        <w:t>Написать конфиг логов</w:t>
      </w:r>
    </w:p>
    <w:p w:rsidR="005E2B71" w:rsidRPr="00D24D20" w:rsidRDefault="005E2B71" w:rsidP="00D24D20">
      <w:pPr>
        <w:pStyle w:val="a9"/>
        <w:numPr>
          <w:ilvl w:val="1"/>
          <w:numId w:val="6"/>
        </w:numPr>
      </w:pPr>
      <w:r>
        <w:t>Логи уровня еррор должны храниться в самом приложении и показываться пользователю после логина. Вероятно нужно добавить отдельный аппендер</w:t>
      </w:r>
    </w:p>
    <w:p w:rsidR="00D24D20" w:rsidRPr="003A6DD5" w:rsidRDefault="00D24D20" w:rsidP="003A6DD5">
      <w:pPr>
        <w:pStyle w:val="a9"/>
        <w:numPr>
          <w:ilvl w:val="0"/>
          <w:numId w:val="6"/>
        </w:numPr>
      </w:pPr>
      <w:r>
        <w:t>Инициализация приложения, хранение настроек</w:t>
      </w:r>
    </w:p>
    <w:p w:rsidR="00D24D20" w:rsidRDefault="00D24D20" w:rsidP="00D24D20">
      <w:pPr>
        <w:pStyle w:val="1"/>
        <w:rPr>
          <w:lang w:val="en-US"/>
        </w:rPr>
      </w:pPr>
      <w:r>
        <w:rPr>
          <w:lang w:val="en-US"/>
        </w:rPr>
        <w:t>Notify service</w:t>
      </w:r>
    </w:p>
    <w:p w:rsidR="00D24D20" w:rsidRPr="00D24D20" w:rsidRDefault="00D24D20" w:rsidP="00D24D20">
      <w:pPr>
        <w:pStyle w:val="a9"/>
        <w:numPr>
          <w:ilvl w:val="0"/>
          <w:numId w:val="7"/>
        </w:numPr>
        <w:rPr>
          <w:lang w:val="en-US"/>
        </w:rPr>
      </w:pPr>
      <w:r>
        <w:t>Поддержка уведомления через рсс</w:t>
      </w:r>
    </w:p>
    <w:p w:rsidR="00D24D20" w:rsidRPr="00D24D20" w:rsidRDefault="00D24D20" w:rsidP="00D24D20">
      <w:pPr>
        <w:pStyle w:val="a9"/>
        <w:numPr>
          <w:ilvl w:val="0"/>
          <w:numId w:val="7"/>
        </w:numPr>
        <w:rPr>
          <w:lang w:val="en-US"/>
        </w:rPr>
      </w:pPr>
      <w:r>
        <w:t>Поддержка емейл уведомлений</w:t>
      </w:r>
    </w:p>
    <w:p w:rsidR="00D24D20" w:rsidRDefault="00D24D20" w:rsidP="00D24D20">
      <w:pPr>
        <w:pStyle w:val="a9"/>
        <w:numPr>
          <w:ilvl w:val="0"/>
          <w:numId w:val="7"/>
        </w:numPr>
        <w:rPr>
          <w:lang w:val="en-US"/>
        </w:rPr>
      </w:pPr>
      <w:r>
        <w:t xml:space="preserve">Поддержка </w:t>
      </w:r>
      <w:r>
        <w:rPr>
          <w:lang w:val="en-US"/>
        </w:rPr>
        <w:t>im</w:t>
      </w:r>
    </w:p>
    <w:p w:rsidR="00D24D20" w:rsidRDefault="00D24D20" w:rsidP="00D24D20">
      <w:pPr>
        <w:pStyle w:val="a9"/>
        <w:numPr>
          <w:ilvl w:val="1"/>
          <w:numId w:val="7"/>
        </w:numPr>
        <w:rPr>
          <w:lang w:val="en-US"/>
        </w:rPr>
      </w:pPr>
      <w:r>
        <w:rPr>
          <w:lang w:val="en-US"/>
        </w:rPr>
        <w:t>Icq</w:t>
      </w:r>
    </w:p>
    <w:p w:rsidR="00D24D20" w:rsidRPr="00D24D20" w:rsidRDefault="00D24D20" w:rsidP="00D24D20">
      <w:pPr>
        <w:pStyle w:val="a9"/>
        <w:numPr>
          <w:ilvl w:val="1"/>
          <w:numId w:val="7"/>
        </w:numPr>
        <w:rPr>
          <w:lang w:val="en-US"/>
        </w:rPr>
      </w:pPr>
      <w:r>
        <w:rPr>
          <w:lang w:val="en-US"/>
        </w:rPr>
        <w:t>jabber</w:t>
      </w:r>
    </w:p>
    <w:p w:rsidR="0087639E" w:rsidRPr="003A6DD5" w:rsidRDefault="0087639E" w:rsidP="0087639E"/>
    <w:sectPr w:rsidR="0087639E" w:rsidRPr="003A6DD5" w:rsidSect="00FE58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23183"/>
    <w:multiLevelType w:val="hybridMultilevel"/>
    <w:tmpl w:val="41E08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DE2587"/>
    <w:multiLevelType w:val="hybridMultilevel"/>
    <w:tmpl w:val="D74E5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E16878"/>
    <w:multiLevelType w:val="hybridMultilevel"/>
    <w:tmpl w:val="FF004E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C92B10"/>
    <w:multiLevelType w:val="hybridMultilevel"/>
    <w:tmpl w:val="82C64D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E1A74"/>
    <w:multiLevelType w:val="hybridMultilevel"/>
    <w:tmpl w:val="EEBC4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40354E"/>
    <w:multiLevelType w:val="hybridMultilevel"/>
    <w:tmpl w:val="54BC1B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C509A9"/>
    <w:multiLevelType w:val="hybridMultilevel"/>
    <w:tmpl w:val="B2CE1F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14002C"/>
    <w:multiLevelType w:val="hybridMultilevel"/>
    <w:tmpl w:val="F1FAB3CE"/>
    <w:lvl w:ilvl="0" w:tplc="6C741B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124EA"/>
    <w:rsid w:val="0004707E"/>
    <w:rsid w:val="0008749B"/>
    <w:rsid w:val="000A1B98"/>
    <w:rsid w:val="001A6607"/>
    <w:rsid w:val="001E1BD8"/>
    <w:rsid w:val="00241455"/>
    <w:rsid w:val="0027413A"/>
    <w:rsid w:val="002B622D"/>
    <w:rsid w:val="002F28D5"/>
    <w:rsid w:val="002F54C3"/>
    <w:rsid w:val="003124EA"/>
    <w:rsid w:val="00332DBD"/>
    <w:rsid w:val="00385D84"/>
    <w:rsid w:val="0039462E"/>
    <w:rsid w:val="003A6DD5"/>
    <w:rsid w:val="003C0024"/>
    <w:rsid w:val="003E3E57"/>
    <w:rsid w:val="003F2D36"/>
    <w:rsid w:val="004C6215"/>
    <w:rsid w:val="004D6B3B"/>
    <w:rsid w:val="005033B8"/>
    <w:rsid w:val="00533580"/>
    <w:rsid w:val="00540C73"/>
    <w:rsid w:val="005E2B71"/>
    <w:rsid w:val="00647226"/>
    <w:rsid w:val="00652E3D"/>
    <w:rsid w:val="006627AF"/>
    <w:rsid w:val="006B2021"/>
    <w:rsid w:val="006C293B"/>
    <w:rsid w:val="00703D95"/>
    <w:rsid w:val="00715628"/>
    <w:rsid w:val="007216D1"/>
    <w:rsid w:val="007A29C8"/>
    <w:rsid w:val="00820C1C"/>
    <w:rsid w:val="008532AA"/>
    <w:rsid w:val="0087639E"/>
    <w:rsid w:val="008A2FA5"/>
    <w:rsid w:val="00A0410C"/>
    <w:rsid w:val="00A26374"/>
    <w:rsid w:val="00A55399"/>
    <w:rsid w:val="00AD1968"/>
    <w:rsid w:val="00B13C8C"/>
    <w:rsid w:val="00B16A34"/>
    <w:rsid w:val="00BC740D"/>
    <w:rsid w:val="00C32964"/>
    <w:rsid w:val="00C762E9"/>
    <w:rsid w:val="00D24D20"/>
    <w:rsid w:val="00DC313D"/>
    <w:rsid w:val="00DD3745"/>
    <w:rsid w:val="00DD6535"/>
    <w:rsid w:val="00E245EA"/>
    <w:rsid w:val="00EE2BD4"/>
    <w:rsid w:val="00F1366C"/>
    <w:rsid w:val="00FC6310"/>
    <w:rsid w:val="00FE5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587E"/>
  </w:style>
  <w:style w:type="paragraph" w:styleId="1">
    <w:name w:val="heading 1"/>
    <w:basedOn w:val="a"/>
    <w:next w:val="a"/>
    <w:link w:val="10"/>
    <w:uiPriority w:val="9"/>
    <w:qFormat/>
    <w:rsid w:val="008763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4D2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3124EA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12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24EA"/>
    <w:rPr>
      <w:rFonts w:ascii="Tahoma" w:hAnsi="Tahoma" w:cs="Tahoma"/>
      <w:sz w:val="16"/>
      <w:szCs w:val="16"/>
    </w:rPr>
  </w:style>
  <w:style w:type="paragraph" w:styleId="a6">
    <w:name w:val="Title"/>
    <w:basedOn w:val="a"/>
    <w:next w:val="a"/>
    <w:link w:val="a7"/>
    <w:uiPriority w:val="10"/>
    <w:qFormat/>
    <w:rsid w:val="003124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Название Знак"/>
    <w:basedOn w:val="a0"/>
    <w:link w:val="a6"/>
    <w:uiPriority w:val="10"/>
    <w:rsid w:val="003124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8763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8">
    <w:name w:val="Table Grid"/>
    <w:basedOn w:val="a1"/>
    <w:uiPriority w:val="59"/>
    <w:rsid w:val="00E245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E245E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24D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122E9-C2E1-47E6-AE4B-25C368F567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meow</dc:creator>
  <cp:lastModifiedBy>Admin</cp:lastModifiedBy>
  <cp:revision>6</cp:revision>
  <dcterms:created xsi:type="dcterms:W3CDTF">2010-05-28T15:00:00Z</dcterms:created>
  <dcterms:modified xsi:type="dcterms:W3CDTF">2010-06-01T15:34:00Z</dcterms:modified>
</cp:coreProperties>
</file>